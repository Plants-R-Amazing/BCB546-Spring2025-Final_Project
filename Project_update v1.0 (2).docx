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06852" w14:textId="319A8204" w:rsidR="000548AD" w:rsidRPr="008B4E0C" w:rsidRDefault="000548AD" w:rsidP="000548AD">
      <w:pPr>
        <w:spacing w:after="0" w:line="240" w:lineRule="auto"/>
        <w:outlineLvl w:val="0"/>
        <w:rPr>
          <w:rFonts w:eastAsia="Times New Roman" w:cs="Times New Roman"/>
          <w:b/>
          <w:bCs/>
          <w:kern w:val="36"/>
          <w14:ligatures w14:val="none"/>
        </w:rPr>
      </w:pPr>
      <w:r w:rsidRPr="008B4E0C">
        <w:rPr>
          <w:rFonts w:eastAsia="Times New Roman" w:cs="Times New Roman"/>
          <w:b/>
          <w:bCs/>
          <w:kern w:val="0"/>
          <w14:ligatures w14:val="none"/>
        </w:rPr>
        <w:t>Project update</w:t>
      </w:r>
      <w:r w:rsidRPr="008B4E0C">
        <w:rPr>
          <w:rFonts w:eastAsia="Times New Roman" w:cs="Times New Roman"/>
          <w:b/>
          <w:bCs/>
          <w:kern w:val="36"/>
          <w14:ligatures w14:val="none"/>
        </w:rPr>
        <w:t xml:space="preserve"> for our replication of </w:t>
      </w:r>
      <w:ins w:id="0" w:author="Modestou, Modestos A [AGRON]" w:date="2025-05-02T00:14:00Z" w16du:dateUtc="2025-05-02T05:14:00Z">
        <w:r w:rsidR="00CE0B26">
          <w:rPr>
            <w:rFonts w:eastAsia="Times New Roman" w:cs="Times New Roman"/>
            <w:b/>
            <w:bCs/>
            <w:kern w:val="36"/>
            <w14:ligatures w14:val="none"/>
          </w:rPr>
          <w:t>"</w:t>
        </w:r>
      </w:ins>
      <w:del w:id="1" w:author="Modestou, Modestos A [AGRON]" w:date="2025-05-02T00:14:00Z" w16du:dateUtc="2025-05-02T05:14:00Z">
        <w:r w:rsidRPr="008B4E0C" w:rsidDel="00CE0B26">
          <w:rPr>
            <w:rFonts w:eastAsia="Times New Roman" w:cs="Times New Roman"/>
            <w:b/>
            <w:bCs/>
            <w:kern w:val="36"/>
            <w14:ligatures w14:val="none"/>
          </w:rPr>
          <w:delText>“</w:delText>
        </w:r>
      </w:del>
      <w:r w:rsidRPr="008B4E0C">
        <w:rPr>
          <w:rFonts w:eastAsia="Times New Roman" w:cs="Times New Roman"/>
          <w:b/>
          <w:bCs/>
          <w:kern w:val="0"/>
          <w14:ligatures w14:val="none"/>
        </w:rPr>
        <w:t>Soil microbiome indicators can predict crop growth response to large-scale inoculation with arbuscular mycorrhizal fungi</w:t>
      </w:r>
      <w:ins w:id="2" w:author="Modestou, Modestos A [AGRON]" w:date="2025-05-02T00:14:00Z" w16du:dateUtc="2025-05-02T05:14:00Z">
        <w:r w:rsidR="00CE0B26">
          <w:rPr>
            <w:rFonts w:eastAsia="Times New Roman" w:cs="Times New Roman"/>
            <w:b/>
            <w:bCs/>
            <w:kern w:val="0"/>
            <w14:ligatures w14:val="none"/>
          </w:rPr>
          <w:t>."</w:t>
        </w:r>
      </w:ins>
      <w:del w:id="3" w:author="Modestou, Modestos A [AGRON]" w:date="2025-05-02T00:14:00Z" w16du:dateUtc="2025-05-02T05:14:00Z">
        <w:r w:rsidRPr="008B4E0C" w:rsidDel="00CE0B26">
          <w:rPr>
            <w:rFonts w:eastAsia="Times New Roman" w:cs="Times New Roman"/>
            <w:b/>
            <w:bCs/>
            <w:kern w:val="0"/>
            <w14:ligatures w14:val="none"/>
          </w:rPr>
          <w:delText>”</w:delText>
        </w:r>
      </w:del>
    </w:p>
    <w:p w14:paraId="0F8F039C" w14:textId="77777777" w:rsidR="000548AD" w:rsidRPr="008B4E0C" w:rsidRDefault="000548AD" w:rsidP="000548AD">
      <w:pPr>
        <w:spacing w:after="0" w:line="240" w:lineRule="auto"/>
        <w:outlineLvl w:val="0"/>
        <w:rPr>
          <w:rFonts w:eastAsia="Times New Roman" w:cs="Times New Roman"/>
          <w:kern w:val="36"/>
          <w14:ligatures w14:val="none"/>
        </w:rPr>
      </w:pPr>
    </w:p>
    <w:p w14:paraId="7C8A27C6" w14:textId="00A234DD" w:rsidR="000548AD" w:rsidRPr="008B4E0C" w:rsidRDefault="000548AD" w:rsidP="000548AD">
      <w:pPr>
        <w:spacing w:after="0" w:line="240" w:lineRule="auto"/>
        <w:outlineLvl w:val="1"/>
        <w:rPr>
          <w:rFonts w:eastAsia="Times New Roman" w:cs="Times New Roman"/>
          <w:b/>
          <w:bCs/>
          <w:kern w:val="0"/>
          <w14:ligatures w14:val="none"/>
        </w:rPr>
      </w:pPr>
      <w:r w:rsidRPr="008B4E0C">
        <w:rPr>
          <w:rFonts w:eastAsia="Times New Roman" w:cs="Times New Roman"/>
          <w:b/>
          <w:bCs/>
          <w:kern w:val="0"/>
          <w14:ligatures w14:val="none"/>
        </w:rPr>
        <w:t>1.</w:t>
      </w:r>
      <w:ins w:id="4" w:author="Modestou, Modestos A [AGRON]" w:date="2025-05-02T00:14:00Z" w16du:dateUtc="2025-05-02T05:14:00Z">
        <w:r w:rsidR="00CE0B26">
          <w:rPr>
            <w:rFonts w:eastAsia="Times New Roman" w:cs="Times New Roman"/>
            <w:b/>
            <w:bCs/>
            <w:kern w:val="0"/>
            <w14:ligatures w14:val="none"/>
          </w:rPr>
          <w:t xml:space="preserve"> </w:t>
        </w:r>
      </w:ins>
      <w:del w:id="5" w:author="Modestou, Modestos A [AGRON]" w:date="2025-05-02T00:14:00Z" w16du:dateUtc="2025-05-02T05:14:00Z">
        <w:r w:rsidRPr="008B4E0C" w:rsidDel="00CE0B26">
          <w:rPr>
            <w:rFonts w:eastAsia="Times New Roman" w:cs="Times New Roman"/>
            <w:b/>
            <w:bCs/>
            <w:kern w:val="0"/>
            <w14:ligatures w14:val="none"/>
          </w:rPr>
          <w:delText xml:space="preserve"> </w:delText>
        </w:r>
      </w:del>
      <w:r w:rsidRPr="008B4E0C">
        <w:rPr>
          <w:rFonts w:eastAsia="Times New Roman" w:cs="Times New Roman"/>
          <w:b/>
          <w:bCs/>
          <w:kern w:val="0"/>
          <w14:ligatures w14:val="none"/>
        </w:rPr>
        <w:t xml:space="preserve">Project </w:t>
      </w:r>
      <w:ins w:id="6" w:author="Modestou, Modestos A [AGRON]" w:date="2025-05-02T00:15:00Z" w16du:dateUtc="2025-05-02T05:15:00Z">
        <w:r w:rsidR="00CE0B26">
          <w:rPr>
            <w:rFonts w:eastAsia="Times New Roman" w:cs="Times New Roman"/>
            <w:b/>
            <w:bCs/>
            <w:kern w:val="0"/>
            <w14:ligatures w14:val="none"/>
          </w:rPr>
          <w:t>Overview</w:t>
        </w:r>
      </w:ins>
      <w:del w:id="7" w:author="Modestou, Modestos A [AGRON]" w:date="2025-05-02T00:15:00Z" w16du:dateUtc="2025-05-02T05:15:00Z">
        <w:r w:rsidRPr="008B4E0C" w:rsidDel="00CE0B26">
          <w:rPr>
            <w:rFonts w:eastAsia="Times New Roman" w:cs="Times New Roman"/>
            <w:b/>
            <w:bCs/>
            <w:kern w:val="0"/>
            <w14:ligatures w14:val="none"/>
          </w:rPr>
          <w:delText>overview</w:delText>
        </w:r>
      </w:del>
    </w:p>
    <w:p w14:paraId="5B24C84B" w14:textId="71ADAA98" w:rsidR="000548AD" w:rsidRDefault="000548AD" w:rsidP="000548AD">
      <w:pPr>
        <w:spacing w:after="0" w:line="240" w:lineRule="auto"/>
        <w:rPr>
          <w:rFonts w:eastAsia="Times New Roman" w:cs="Times New Roman"/>
          <w:kern w:val="0"/>
          <w14:ligatures w14:val="none"/>
        </w:rPr>
      </w:pPr>
      <w:r w:rsidRPr="008B4E0C">
        <w:rPr>
          <w:rFonts w:eastAsia="Times New Roman" w:cs="Times New Roman"/>
          <w:kern w:val="0"/>
          <w14:ligatures w14:val="none"/>
        </w:rPr>
        <w:t>We are working to replicate the analysis pipeline described in Lutz et al. (2023)</w:t>
      </w:r>
      <w:ins w:id="8" w:author="Modestou, Modestos A [AGRON]" w:date="2025-05-01T23:52:00Z" w16du:dateUtc="2025-05-02T04:52:00Z">
        <w:r w:rsidR="00AE6E2A">
          <w:rPr>
            <w:rFonts w:eastAsia="Times New Roman" w:cs="Times New Roman"/>
            <w:kern w:val="0"/>
            <w14:ligatures w14:val="none"/>
          </w:rPr>
          <w:t>,</w:t>
        </w:r>
      </w:ins>
      <w:r w:rsidRPr="008B4E0C">
        <w:rPr>
          <w:rFonts w:eastAsia="Times New Roman" w:cs="Times New Roman"/>
          <w:kern w:val="0"/>
          <w14:ligatures w14:val="none"/>
        </w:rPr>
        <w:t xml:space="preserve"> </w:t>
      </w:r>
      <w:ins w:id="9" w:author="Modestou, Modestos A [AGRON]" w:date="2025-05-02T00:14:00Z" w16du:dateUtc="2025-05-02T05:14:00Z">
        <w:r w:rsidR="00CE0B26">
          <w:rPr>
            <w:rFonts w:eastAsia="Times New Roman" w:cs="Times New Roman"/>
            <w:kern w:val="0"/>
            <w14:ligatures w14:val="none"/>
          </w:rPr>
          <w:t>"</w:t>
        </w:r>
      </w:ins>
      <w:del w:id="10" w:author="Modestou, Modestos A [AGRON]" w:date="2025-05-02T00:14:00Z" w16du:dateUtc="2025-05-02T05:14:00Z">
        <w:r w:rsidRPr="008B4E0C" w:rsidDel="00CE0B26">
          <w:rPr>
            <w:rFonts w:eastAsia="Times New Roman" w:cs="Times New Roman"/>
            <w:kern w:val="0"/>
            <w14:ligatures w14:val="none"/>
          </w:rPr>
          <w:delText>"</w:delText>
        </w:r>
      </w:del>
      <w:r w:rsidRPr="008B4E0C">
        <w:rPr>
          <w:rFonts w:eastAsia="Times New Roman" w:cs="Times New Roman"/>
          <w:kern w:val="0"/>
          <w14:ligatures w14:val="none"/>
        </w:rPr>
        <w:t>Soil microbiome indicators can predict crop growth response to large-scale inoculation with arbuscular mycorrhizal fungi,</w:t>
      </w:r>
      <w:ins w:id="11" w:author="Modestou, Modestos A [AGRON]" w:date="2025-05-02T00:14:00Z" w16du:dateUtc="2025-05-02T05:14:00Z">
        <w:r w:rsidR="00CE0B26">
          <w:rPr>
            <w:rFonts w:eastAsia="Times New Roman" w:cs="Times New Roman"/>
            <w:kern w:val="0"/>
            <w14:ligatures w14:val="none"/>
          </w:rPr>
          <w:t>"</w:t>
        </w:r>
      </w:ins>
      <w:del w:id="12" w:author="Modestou, Modestos A [AGRON]" w:date="2025-05-02T00:14:00Z" w16du:dateUtc="2025-05-02T05:14:00Z">
        <w:r w:rsidRPr="008B4E0C" w:rsidDel="00CE0B26">
          <w:rPr>
            <w:rFonts w:eastAsia="Times New Roman" w:cs="Times New Roman"/>
            <w:kern w:val="0"/>
            <w14:ligatures w14:val="none"/>
          </w:rPr>
          <w:delText>"</w:delText>
        </w:r>
      </w:del>
      <w:r w:rsidRPr="008B4E0C">
        <w:rPr>
          <w:rFonts w:eastAsia="Times New Roman" w:cs="Times New Roman"/>
          <w:kern w:val="0"/>
          <w14:ligatures w14:val="none"/>
        </w:rPr>
        <w:t xml:space="preserve"> published in Nature Microbiology. </w:t>
      </w:r>
    </w:p>
    <w:p w14:paraId="2D24DEB5" w14:textId="77777777" w:rsidR="000548AD" w:rsidRPr="008B4E0C" w:rsidRDefault="000548AD" w:rsidP="000548AD">
      <w:pPr>
        <w:spacing w:after="0" w:line="240" w:lineRule="auto"/>
        <w:rPr>
          <w:rFonts w:eastAsia="Times New Roman" w:cs="Times New Roman"/>
          <w:kern w:val="0"/>
          <w14:ligatures w14:val="none"/>
        </w:rPr>
      </w:pPr>
    </w:p>
    <w:p w14:paraId="7A808A16" w14:textId="07D1A36E" w:rsidR="000548AD" w:rsidRDefault="000548AD" w:rsidP="000548AD">
      <w:pPr>
        <w:spacing w:after="0" w:line="240" w:lineRule="auto"/>
        <w:ind w:left="720"/>
        <w:rPr>
          <w:rFonts w:cs="Segoe UI"/>
          <w:color w:val="222222"/>
          <w:shd w:val="clear" w:color="auto" w:fill="FFFFFF"/>
        </w:rPr>
      </w:pPr>
      <w:r w:rsidRPr="008B4E0C">
        <w:rPr>
          <w:rFonts w:cs="Segoe UI"/>
          <w:color w:val="222222"/>
          <w:shd w:val="clear" w:color="auto" w:fill="FFFFFF"/>
        </w:rPr>
        <w:t>Lutz, S., Bodenhausen, N., Hess, J. </w:t>
      </w:r>
      <w:r w:rsidRPr="008B4E0C">
        <w:rPr>
          <w:rFonts w:cs="Segoe UI"/>
          <w:i/>
          <w:iCs/>
          <w:color w:val="222222"/>
          <w:shd w:val="clear" w:color="auto" w:fill="FFFFFF"/>
        </w:rPr>
        <w:t>et al.</w:t>
      </w:r>
      <w:r w:rsidRPr="008B4E0C">
        <w:rPr>
          <w:rFonts w:cs="Segoe UI"/>
          <w:color w:val="222222"/>
          <w:shd w:val="clear" w:color="auto" w:fill="FFFFFF"/>
        </w:rPr>
        <w:t> Soil microbiome indicators can predict crop growth response to large-scale inoculation with arbuscular mycorrhizal fungi. </w:t>
      </w:r>
      <w:r w:rsidRPr="008B4E0C">
        <w:rPr>
          <w:rFonts w:cs="Segoe UI"/>
          <w:i/>
          <w:iCs/>
          <w:color w:val="222222"/>
          <w:shd w:val="clear" w:color="auto" w:fill="FFFFFF"/>
        </w:rPr>
        <w:t xml:space="preserve">Nat </w:t>
      </w:r>
      <w:proofErr w:type="spellStart"/>
      <w:r w:rsidRPr="008B4E0C">
        <w:rPr>
          <w:rFonts w:cs="Segoe UI"/>
          <w:i/>
          <w:iCs/>
          <w:color w:val="222222"/>
          <w:shd w:val="clear" w:color="auto" w:fill="FFFFFF"/>
        </w:rPr>
        <w:t>Microbiol</w:t>
      </w:r>
      <w:proofErr w:type="spellEnd"/>
      <w:r w:rsidRPr="008B4E0C">
        <w:rPr>
          <w:rFonts w:cs="Segoe UI"/>
          <w:color w:val="222222"/>
          <w:shd w:val="clear" w:color="auto" w:fill="FFFFFF"/>
        </w:rPr>
        <w:t> 8, 2277–2289 (2023).</w:t>
      </w:r>
      <w:ins w:id="13" w:author="Modestou, Modestos A [AGRON]" w:date="2025-05-02T00:14:00Z" w16du:dateUtc="2025-05-02T05:14:00Z">
        <w:r w:rsidR="00CE0B26">
          <w:rPr>
            <w:rFonts w:cs="Segoe UI"/>
            <w:color w:val="222222"/>
            <w:shd w:val="clear" w:color="auto" w:fill="FFFFFF"/>
          </w:rPr>
          <w:t xml:space="preserve"> </w:t>
        </w:r>
      </w:ins>
      <w:del w:id="14" w:author="Modestou, Modestos A [AGRON]" w:date="2025-05-02T00:14:00Z" w16du:dateUtc="2025-05-02T05:14:00Z">
        <w:r w:rsidRPr="008B4E0C" w:rsidDel="00CE0B26">
          <w:rPr>
            <w:rFonts w:cs="Segoe UI"/>
            <w:color w:val="222222"/>
            <w:shd w:val="clear" w:color="auto" w:fill="FFFFFF"/>
          </w:rPr>
          <w:delText xml:space="preserve"> </w:delText>
        </w:r>
      </w:del>
      <w:hyperlink r:id="rId5" w:history="1">
        <w:r w:rsidRPr="007C716F">
          <w:rPr>
            <w:rStyle w:val="Hyperlink"/>
            <w:rFonts w:cs="Segoe UI"/>
            <w:shd w:val="clear" w:color="auto" w:fill="FFFFFF"/>
          </w:rPr>
          <w:t>https://doi.org/10.1038/s41564-023-01520-w</w:t>
        </w:r>
      </w:hyperlink>
    </w:p>
    <w:p w14:paraId="303E6102" w14:textId="77777777" w:rsidR="000548AD" w:rsidRDefault="000548AD" w:rsidP="000548AD">
      <w:pPr>
        <w:spacing w:after="0" w:line="240" w:lineRule="auto"/>
        <w:rPr>
          <w:rFonts w:eastAsia="Times New Roman" w:cs="Times New Roman"/>
          <w:kern w:val="0"/>
          <w14:ligatures w14:val="none"/>
        </w:rPr>
      </w:pPr>
    </w:p>
    <w:p w14:paraId="641C5CAC" w14:textId="77777777" w:rsidR="000548AD" w:rsidRDefault="000548AD" w:rsidP="000548AD">
      <w:pPr>
        <w:spacing w:after="0" w:line="240" w:lineRule="auto"/>
        <w:rPr>
          <w:rFonts w:eastAsia="Times New Roman" w:cs="Times New Roman"/>
          <w:kern w:val="0"/>
          <w14:ligatures w14:val="none"/>
        </w:rPr>
      </w:pPr>
      <w:r>
        <w:rPr>
          <w:rFonts w:eastAsia="Times New Roman" w:cs="Times New Roman"/>
          <w:kern w:val="0"/>
          <w14:ligatures w14:val="none"/>
        </w:rPr>
        <w:tab/>
        <w:t xml:space="preserve">Original project GitHub (linked in paper): </w:t>
      </w:r>
      <w:hyperlink r:id="rId6" w:history="1">
        <w:r w:rsidRPr="007C716F">
          <w:rPr>
            <w:rStyle w:val="Hyperlink"/>
            <w:rFonts w:eastAsia="Times New Roman" w:cs="Times New Roman"/>
            <w:kern w:val="0"/>
            <w14:ligatures w14:val="none"/>
          </w:rPr>
          <w:t>http://www.ebi.ac.uk/ena</w:t>
        </w:r>
      </w:hyperlink>
    </w:p>
    <w:p w14:paraId="2F1C0F3F" w14:textId="77777777" w:rsidR="000548AD" w:rsidRDefault="000548AD" w:rsidP="000548AD">
      <w:pPr>
        <w:spacing w:after="0" w:line="240" w:lineRule="auto"/>
        <w:rPr>
          <w:rFonts w:eastAsia="Times New Roman" w:cs="Times New Roman"/>
          <w:kern w:val="0"/>
          <w14:ligatures w14:val="none"/>
        </w:rPr>
      </w:pPr>
      <w:r>
        <w:rPr>
          <w:rFonts w:eastAsia="Times New Roman" w:cs="Times New Roman"/>
          <w:kern w:val="0"/>
          <w14:ligatures w14:val="none"/>
        </w:rPr>
        <w:tab/>
        <w:t>Data source (linked in paper):</w:t>
      </w:r>
    </w:p>
    <w:p w14:paraId="6281B8C7" w14:textId="77777777" w:rsidR="000548AD" w:rsidRDefault="000548AD" w:rsidP="000548AD">
      <w:pPr>
        <w:spacing w:after="0" w:line="240" w:lineRule="auto"/>
        <w:ind w:left="1440"/>
        <w:rPr>
          <w:rFonts w:eastAsia="Times New Roman" w:cs="Times New Roman"/>
          <w:kern w:val="0"/>
          <w14:ligatures w14:val="none"/>
        </w:rPr>
      </w:pPr>
      <w:r>
        <w:rPr>
          <w:rFonts w:eastAsia="Times New Roman" w:cs="Times New Roman"/>
          <w:kern w:val="0"/>
          <w14:ligatures w14:val="none"/>
        </w:rPr>
        <w:t xml:space="preserve">Soil microbiome samples: </w:t>
      </w:r>
      <w:hyperlink r:id="rId7" w:history="1">
        <w:r w:rsidRPr="007C716F">
          <w:rPr>
            <w:rStyle w:val="Hyperlink"/>
            <w:rFonts w:eastAsia="Times New Roman" w:cs="Times New Roman"/>
            <w:kern w:val="0"/>
            <w14:ligatures w14:val="none"/>
          </w:rPr>
          <w:t>https://www.ebi.ac.uk/ena/data/view/PRJEB53587</w:t>
        </w:r>
      </w:hyperlink>
    </w:p>
    <w:p w14:paraId="259AA2C8" w14:textId="77777777" w:rsidR="000548AD" w:rsidRDefault="000548AD" w:rsidP="000548AD">
      <w:pPr>
        <w:spacing w:after="0" w:line="240" w:lineRule="auto"/>
        <w:ind w:left="1440"/>
        <w:rPr>
          <w:ins w:id="15" w:author="Modestou, Modestos A [AGRON]" w:date="2025-05-03T05:57:00Z" w16du:dateUtc="2025-05-03T10:57:00Z"/>
        </w:rPr>
      </w:pPr>
      <w:r>
        <w:rPr>
          <w:rFonts w:eastAsia="Times New Roman" w:cs="Times New Roman"/>
          <w:kern w:val="0"/>
          <w14:ligatures w14:val="none"/>
        </w:rPr>
        <w:t xml:space="preserve">Root microbiome samples: </w:t>
      </w:r>
      <w:hyperlink r:id="rId8" w:history="1">
        <w:r w:rsidRPr="007C716F">
          <w:rPr>
            <w:rStyle w:val="Hyperlink"/>
            <w:rFonts w:eastAsia="Times New Roman" w:cs="Times New Roman"/>
            <w:kern w:val="0"/>
            <w14:ligatures w14:val="none"/>
          </w:rPr>
          <w:t>https://www.ebi.ac.uk/ena/data/view/PRJEB56590</w:t>
        </w:r>
      </w:hyperlink>
    </w:p>
    <w:p w14:paraId="427EFFF1" w14:textId="77777777" w:rsidR="0093110A" w:rsidDel="0093110A" w:rsidRDefault="0093110A" w:rsidP="000548AD">
      <w:pPr>
        <w:spacing w:after="0" w:line="240" w:lineRule="auto"/>
        <w:rPr>
          <w:del w:id="16" w:author="Modestou, Modestos A [AGRON]" w:date="2025-05-03T05:57:00Z" w16du:dateUtc="2025-05-03T10:57:00Z"/>
          <w:rFonts w:eastAsia="Times New Roman" w:cs="Times New Roman"/>
          <w:kern w:val="0"/>
          <w14:ligatures w14:val="none"/>
        </w:rPr>
      </w:pPr>
    </w:p>
    <w:p w14:paraId="4BEF3713" w14:textId="77777777" w:rsidR="0093110A" w:rsidRDefault="0093110A" w:rsidP="000548AD">
      <w:pPr>
        <w:spacing w:after="0" w:line="240" w:lineRule="auto"/>
        <w:ind w:left="1440"/>
        <w:rPr>
          <w:ins w:id="17" w:author="Modestou, Modestos A [AGRON]" w:date="2025-05-03T05:57:00Z" w16du:dateUtc="2025-05-03T10:57:00Z"/>
          <w:rFonts w:eastAsia="Times New Roman" w:cs="Times New Roman"/>
          <w:kern w:val="0"/>
          <w14:ligatures w14:val="none"/>
        </w:rPr>
      </w:pPr>
    </w:p>
    <w:p w14:paraId="38638921" w14:textId="77777777" w:rsidR="000548AD" w:rsidRDefault="000548AD" w:rsidP="000548AD">
      <w:pPr>
        <w:spacing w:after="0" w:line="240" w:lineRule="auto"/>
        <w:rPr>
          <w:rFonts w:eastAsia="Times New Roman" w:cs="Times New Roman"/>
          <w:kern w:val="0"/>
          <w14:ligatures w14:val="none"/>
        </w:rPr>
      </w:pPr>
    </w:p>
    <w:p w14:paraId="5D9092D9" w14:textId="0DDE646A" w:rsidR="000548AD" w:rsidRPr="0093110A" w:rsidRDefault="000548AD" w:rsidP="000548AD">
      <w:pPr>
        <w:spacing w:after="0" w:line="240" w:lineRule="auto"/>
        <w:rPr>
          <w:ins w:id="18" w:author="Modestou, Modestos A [AGRON]" w:date="2025-05-03T06:01:00Z" w16du:dateUtc="2025-05-03T11:01:00Z"/>
          <w:rFonts w:eastAsia="Times New Roman" w:cs="Times New Roman"/>
          <w:b/>
          <w:bCs/>
          <w:kern w:val="0"/>
          <w14:ligatures w14:val="none"/>
          <w:rPrChange w:id="19" w:author="Modestou, Modestos A [AGRON]" w:date="2025-05-03T06:02:00Z" w16du:dateUtc="2025-05-03T11:02:00Z">
            <w:rPr>
              <w:ins w:id="20" w:author="Modestou, Modestos A [AGRON]" w:date="2025-05-03T06:01:00Z" w16du:dateUtc="2025-05-03T11:01:00Z"/>
              <w:rFonts w:eastAsia="Times New Roman" w:cs="Times New Roman"/>
              <w:kern w:val="0"/>
              <w14:ligatures w14:val="none"/>
            </w:rPr>
          </w:rPrChange>
        </w:rPr>
      </w:pPr>
      <w:del w:id="21" w:author="Modestou, Modestos A [AGRON]" w:date="2025-05-03T06:04:00Z" w16du:dateUtc="2025-05-03T11:04:00Z">
        <w:r w:rsidRPr="0093110A" w:rsidDel="0093110A">
          <w:rPr>
            <w:rFonts w:eastAsia="Times New Roman" w:cs="Times New Roman"/>
            <w:b/>
            <w:bCs/>
            <w:kern w:val="0"/>
            <w14:ligatures w14:val="none"/>
            <w:rPrChange w:id="22" w:author="Modestou, Modestos A [AGRON]" w:date="2025-05-03T06:02:00Z" w16du:dateUtc="2025-05-03T11:02:00Z">
              <w:rPr>
                <w:rFonts w:eastAsia="Times New Roman" w:cs="Times New Roman"/>
                <w:kern w:val="0"/>
                <w14:ligatures w14:val="none"/>
              </w:rPr>
            </w:rPrChange>
          </w:rPr>
          <w:delText>Original study</w:delText>
        </w:r>
      </w:del>
      <w:del w:id="23" w:author="Modestou, Modestos A [AGRON]" w:date="2025-05-03T06:01:00Z" w16du:dateUtc="2025-05-03T11:01:00Z">
        <w:r w:rsidRPr="0093110A" w:rsidDel="0093110A">
          <w:rPr>
            <w:rFonts w:eastAsia="Times New Roman" w:cs="Times New Roman"/>
            <w:b/>
            <w:bCs/>
            <w:kern w:val="0"/>
            <w14:ligatures w14:val="none"/>
            <w:rPrChange w:id="24" w:author="Modestou, Modestos A [AGRON]" w:date="2025-05-03T06:02:00Z" w16du:dateUtc="2025-05-03T11:02:00Z">
              <w:rPr>
                <w:rFonts w:eastAsia="Times New Roman" w:cs="Times New Roman"/>
                <w:kern w:val="0"/>
                <w14:ligatures w14:val="none"/>
              </w:rPr>
            </w:rPrChange>
          </w:rPr>
          <w:delText xml:space="preserve"> brief </w:delText>
        </w:r>
      </w:del>
      <w:ins w:id="25" w:author="Modestou, Modestos A [AGRON]" w:date="2025-05-03T06:04:00Z" w16du:dateUtc="2025-05-03T11:04:00Z">
        <w:r w:rsidR="0093110A">
          <w:rPr>
            <w:rFonts w:eastAsia="Times New Roman" w:cs="Times New Roman"/>
            <w:b/>
            <w:bCs/>
            <w:kern w:val="0"/>
            <w14:ligatures w14:val="none"/>
          </w:rPr>
          <w:t>S</w:t>
        </w:r>
      </w:ins>
      <w:ins w:id="26" w:author="Modestou, Modestos A [AGRON]" w:date="2025-05-03T06:02:00Z" w16du:dateUtc="2025-05-03T11:02:00Z">
        <w:r w:rsidR="0093110A">
          <w:rPr>
            <w:rFonts w:eastAsia="Times New Roman" w:cs="Times New Roman"/>
            <w:b/>
            <w:bCs/>
            <w:kern w:val="0"/>
            <w14:ligatures w14:val="none"/>
          </w:rPr>
          <w:t>ummary and key findings</w:t>
        </w:r>
      </w:ins>
      <w:ins w:id="27" w:author="Modestou, Modestos A [AGRON]" w:date="2025-05-03T06:04:00Z" w16du:dateUtc="2025-05-03T11:04:00Z">
        <w:r w:rsidR="0093110A">
          <w:rPr>
            <w:rFonts w:eastAsia="Times New Roman" w:cs="Times New Roman"/>
            <w:b/>
            <w:bCs/>
            <w:kern w:val="0"/>
            <w14:ligatures w14:val="none"/>
          </w:rPr>
          <w:t xml:space="preserve"> of the pa</w:t>
        </w:r>
      </w:ins>
      <w:ins w:id="28" w:author="Modestou, Modestos A [AGRON]" w:date="2025-05-03T06:05:00Z" w16du:dateUtc="2025-05-03T11:05:00Z">
        <w:r w:rsidR="0093110A">
          <w:rPr>
            <w:rFonts w:eastAsia="Times New Roman" w:cs="Times New Roman"/>
            <w:b/>
            <w:bCs/>
            <w:kern w:val="0"/>
            <w14:ligatures w14:val="none"/>
          </w:rPr>
          <w:t>per</w:t>
        </w:r>
      </w:ins>
      <w:del w:id="29" w:author="Modestou, Modestos A [AGRON]" w:date="2025-05-03T06:02:00Z" w16du:dateUtc="2025-05-03T11:02:00Z">
        <w:r w:rsidRPr="0093110A" w:rsidDel="0093110A">
          <w:rPr>
            <w:rFonts w:eastAsia="Times New Roman" w:cs="Times New Roman"/>
            <w:b/>
            <w:bCs/>
            <w:kern w:val="0"/>
            <w14:ligatures w14:val="none"/>
            <w:rPrChange w:id="30" w:author="Modestou, Modestos A [AGRON]" w:date="2025-05-03T06:02:00Z" w16du:dateUtc="2025-05-03T11:02:00Z">
              <w:rPr>
                <w:rFonts w:eastAsia="Times New Roman" w:cs="Times New Roman"/>
                <w:kern w:val="0"/>
                <w14:ligatures w14:val="none"/>
              </w:rPr>
            </w:rPrChange>
          </w:rPr>
          <w:delText>overview</w:delText>
        </w:r>
      </w:del>
      <w:r w:rsidRPr="0093110A">
        <w:rPr>
          <w:rFonts w:eastAsia="Times New Roman" w:cs="Times New Roman"/>
          <w:b/>
          <w:bCs/>
          <w:kern w:val="0"/>
          <w14:ligatures w14:val="none"/>
          <w:rPrChange w:id="31" w:author="Modestou, Modestos A [AGRON]" w:date="2025-05-03T06:02:00Z" w16du:dateUtc="2025-05-03T11:02:00Z">
            <w:rPr>
              <w:rFonts w:eastAsia="Times New Roman" w:cs="Times New Roman"/>
              <w:kern w:val="0"/>
              <w14:ligatures w14:val="none"/>
            </w:rPr>
          </w:rPrChange>
        </w:rPr>
        <w:t>:</w:t>
      </w:r>
    </w:p>
    <w:p w14:paraId="7F506C33" w14:textId="77777777" w:rsidR="0093110A" w:rsidRPr="008B4E0C" w:rsidRDefault="0093110A" w:rsidP="000548AD">
      <w:pPr>
        <w:spacing w:after="0" w:line="240" w:lineRule="auto"/>
        <w:rPr>
          <w:rFonts w:eastAsia="Times New Roman" w:cs="Times New Roman"/>
          <w:kern w:val="0"/>
          <w14:ligatures w14:val="none"/>
        </w:rPr>
      </w:pPr>
    </w:p>
    <w:p w14:paraId="3AD5D3ED" w14:textId="77777777" w:rsidR="0093110A" w:rsidRDefault="0093110A" w:rsidP="0093110A">
      <w:pPr>
        <w:rPr>
          <w:ins w:id="32" w:author="Modestou, Modestos A [AGRON]" w:date="2025-05-03T05:58:00Z" w16du:dateUtc="2025-05-03T10:58:00Z"/>
          <w:rStyle w:val="apple-converted-space"/>
          <w:rFonts w:ascii="Aptos" w:hAnsi="Aptos"/>
          <w:color w:val="000000"/>
        </w:rPr>
      </w:pPr>
      <w:ins w:id="33" w:author="Modestou, Modestos A [AGRON]" w:date="2025-05-03T05:58:00Z" w16du:dateUtc="2025-05-03T10:58:00Z">
        <w:r w:rsidRPr="002D303B">
          <w:rPr>
            <w:rStyle w:val="apple-converted-space"/>
            <w:rFonts w:ascii="Aptos" w:hAnsi="Aptos"/>
            <w:color w:val="000000"/>
          </w:rPr>
          <w:t xml:space="preserve">The proof-of-concept study conducted by Lutz et al. (2023) shows that soil microbiome indicators can reliably predict the effectiveness of arbuscular mycorrhizal fungi (AMF) inoculation in enhancing maize </w:t>
        </w:r>
        <w:r w:rsidRPr="002D303B">
          <w:rPr>
            <w:rFonts w:ascii="Aptos" w:hAnsi="Aptos" w:cs="Times New Roman"/>
            <w:color w:val="000000"/>
          </w:rPr>
          <w:t>(</w:t>
        </w:r>
        <w:r w:rsidRPr="002D303B">
          <w:rPr>
            <w:rFonts w:ascii="Aptos" w:hAnsi="Aptos" w:cs="Times New Roman"/>
            <w:i/>
            <w:iCs/>
            <w:color w:val="000000"/>
          </w:rPr>
          <w:t>Zea mays</w:t>
        </w:r>
        <w:r w:rsidRPr="002D303B">
          <w:rPr>
            <w:rFonts w:ascii="Aptos" w:hAnsi="Aptos" w:cs="Times New Roman"/>
            <w:color w:val="000000"/>
          </w:rPr>
          <w:t xml:space="preserve"> L.)</w:t>
        </w:r>
        <w:r>
          <w:rPr>
            <w:rFonts w:ascii="Times New Roman" w:hAnsi="Times New Roman" w:cs="Times New Roman"/>
            <w:color w:val="000000"/>
          </w:rPr>
          <w:t xml:space="preserve"> </w:t>
        </w:r>
        <w:r w:rsidRPr="002D303B">
          <w:rPr>
            <w:rStyle w:val="apple-converted-space"/>
            <w:rFonts w:ascii="Aptos" w:hAnsi="Aptos"/>
            <w:color w:val="000000"/>
          </w:rPr>
          <w:t xml:space="preserve">growth under field conditions. In a large-scale, multi-farm field study encompassing 54 maize fields in Northern Switzerland, inoculation with </w:t>
        </w:r>
        <w:r w:rsidRPr="002D303B">
          <w:rPr>
            <w:rStyle w:val="apple-converted-space"/>
            <w:rFonts w:ascii="Aptos" w:hAnsi="Aptos"/>
            <w:i/>
            <w:iCs/>
            <w:color w:val="000000"/>
          </w:rPr>
          <w:t>Rhizoglomus irregulare</w:t>
        </w:r>
        <w:r w:rsidRPr="002D303B">
          <w:rPr>
            <w:rStyle w:val="apple-converted-space"/>
            <w:rFonts w:ascii="Aptos" w:hAnsi="Aptos"/>
            <w:color w:val="000000"/>
          </w:rPr>
          <w:t xml:space="preserve"> (strain SAF22) resulted in highly variable mycorrhizal growth responses (MGR), ranging from -12% to +40%.</w:t>
        </w:r>
        <w:r>
          <w:rPr>
            <w:rStyle w:val="apple-converted-space"/>
            <w:rFonts w:ascii="Aptos" w:hAnsi="Aptos"/>
            <w:color w:val="000000"/>
          </w:rPr>
          <w:t xml:space="preserve"> Notably, only in 14 fields (~25% ) were significant positive growth responses for maize observed. </w:t>
        </w:r>
      </w:ins>
    </w:p>
    <w:p w14:paraId="38300191" w14:textId="77777777" w:rsidR="0093110A" w:rsidRDefault="0093110A" w:rsidP="0093110A">
      <w:pPr>
        <w:rPr>
          <w:ins w:id="34" w:author="Modestou, Modestos A [AGRON]" w:date="2025-05-03T05:58:00Z" w16du:dateUtc="2025-05-03T10:58:00Z"/>
          <w:rStyle w:val="apple-converted-space"/>
          <w:rFonts w:ascii="Aptos" w:hAnsi="Aptos"/>
          <w:color w:val="000000"/>
        </w:rPr>
      </w:pPr>
      <w:ins w:id="35" w:author="Modestou, Modestos A [AGRON]" w:date="2025-05-03T05:58:00Z" w16du:dateUtc="2025-05-03T10:58:00Z">
        <w:r>
          <w:rPr>
            <w:rStyle w:val="apple-converted-space"/>
            <w:rFonts w:ascii="Aptos" w:hAnsi="Aptos"/>
            <w:color w:val="000000"/>
          </w:rPr>
          <w:t xml:space="preserve">Interestingly, the investigators found that soil fungal operational taxonomic units (sOTUs) outperformed conventional soil parameters in accurately predicting MGR outcomes. They initially screened 52 soil variables and hundreds of fungal sOTUs from long-read sequencing of the ITS (Internal Transcribed Spacer) region. Using random forest, stepwise model selection (AIC), and glmulti exhaustive model comparison, they narrowed the soil variables and the fungal sOTUs to 15 and 13, respectively. When these 28 predictors were integrated into a multiple linear regression model, the model accurately explained up to 86% of the variation in MGR, with fungal sOTUs explaining the majority of the variance, i.e., 53%, compared to soil parameters contributing 29%. Year and other unknown factors accounted for the remaining 4% of the variation in MGR. </w:t>
        </w:r>
      </w:ins>
    </w:p>
    <w:p w14:paraId="24B8E2AE" w14:textId="77777777" w:rsidR="0093110A" w:rsidRDefault="0093110A" w:rsidP="0093110A">
      <w:pPr>
        <w:rPr>
          <w:ins w:id="36" w:author="Modestou, Modestos A [AGRON]" w:date="2025-05-03T05:58:00Z" w16du:dateUtc="2025-05-03T10:58:00Z"/>
          <w:rStyle w:val="apple-converted-space"/>
          <w:rFonts w:ascii="Aptos" w:hAnsi="Aptos"/>
          <w:color w:val="000000"/>
        </w:rPr>
      </w:pPr>
      <w:ins w:id="37" w:author="Modestou, Modestos A [AGRON]" w:date="2025-05-03T05:58:00Z" w16du:dateUtc="2025-05-03T10:58:00Z">
        <w:r>
          <w:rPr>
            <w:rStyle w:val="apple-converted-space"/>
            <w:rFonts w:ascii="Aptos" w:hAnsi="Aptos"/>
            <w:color w:val="000000"/>
          </w:rPr>
          <w:lastRenderedPageBreak/>
          <w:t xml:space="preserve">The primary mechanism for maize plant growth and yield improvement was not enhanced nutrient acquisition but suppression of soil-borne fungal pathogens. AMF inoculation enhances maize plant growth primarily by suppressing soil pathogens, particularly in degraded soils with low microbial biomass carbon (MBC). Fields that exhibited strong maize growth responses to AMF inoculation had elevated levels of pathogenic fungi such as </w:t>
        </w:r>
        <w:r w:rsidRPr="00770949">
          <w:rPr>
            <w:rStyle w:val="apple-converted-space"/>
            <w:rFonts w:ascii="Aptos" w:hAnsi="Aptos"/>
            <w:i/>
            <w:iCs/>
            <w:color w:val="000000"/>
          </w:rPr>
          <w:t>Trichosporon</w:t>
        </w:r>
        <w:r>
          <w:rPr>
            <w:rStyle w:val="apple-converted-space"/>
            <w:rFonts w:ascii="Aptos" w:hAnsi="Aptos"/>
            <w:color w:val="000000"/>
          </w:rPr>
          <w:t xml:space="preserve"> and </w:t>
        </w:r>
        <w:r w:rsidRPr="00770949">
          <w:rPr>
            <w:rStyle w:val="apple-converted-space"/>
            <w:rFonts w:ascii="Aptos" w:hAnsi="Aptos"/>
            <w:i/>
            <w:iCs/>
            <w:color w:val="000000"/>
          </w:rPr>
          <w:t>Olpidium</w:t>
        </w:r>
        <w:r>
          <w:rPr>
            <w:rStyle w:val="apple-converted-space"/>
            <w:rFonts w:ascii="Aptos" w:hAnsi="Aptos"/>
            <w:color w:val="000000"/>
          </w:rPr>
          <w:t xml:space="preserve">, which were significantly reduced post-inoculation. Surprisingly, AMF root colonization or the success rate of the inoculated AMF strain did not correlate with maize plant growth. Hence, soil fungal community composition and function are much stronger predictors of AMF inoculation success than traditional soil fertility metrics like phosphorus or nitrogen. </w:t>
        </w:r>
      </w:ins>
    </w:p>
    <w:p w14:paraId="63DD003B" w14:textId="77777777" w:rsidR="0093110A" w:rsidRPr="00770949" w:rsidRDefault="0093110A" w:rsidP="0093110A">
      <w:pPr>
        <w:rPr>
          <w:ins w:id="38" w:author="Modestou, Modestos A [AGRON]" w:date="2025-05-03T05:58:00Z" w16du:dateUtc="2025-05-03T10:58:00Z"/>
          <w:rFonts w:ascii="Aptos" w:hAnsi="Aptos"/>
        </w:rPr>
      </w:pPr>
      <w:ins w:id="39" w:author="Modestou, Modestos A [AGRON]" w:date="2025-05-03T05:58:00Z" w16du:dateUtc="2025-05-03T10:58:00Z">
        <w:r>
          <w:rPr>
            <w:rStyle w:val="apple-converted-space"/>
            <w:rFonts w:ascii="Aptos" w:hAnsi="Aptos"/>
            <w:color w:val="000000"/>
          </w:rPr>
          <w:t>This research lays the foundation for diagnostic tools to inform large-scale AMF field inoculation decisions based on rapid soil microbiome profiling. Soil fungal community profiling can predict AMF inoculation success under field conditions, offering a practical tool for microbiome-based agricultural management. Such predictive microbiome-based biotechnological approaches can potentially increase the agronomic yield and farmers' profitability while contributing to more sustainable and resilient agricultural crop production systems.</w:t>
        </w:r>
      </w:ins>
    </w:p>
    <w:p w14:paraId="0E5E8333" w14:textId="250E90CD" w:rsidR="000548AD" w:rsidRPr="008B4E0C" w:rsidDel="0093110A" w:rsidRDefault="000548AD" w:rsidP="000548AD">
      <w:pPr>
        <w:spacing w:after="0" w:line="240" w:lineRule="auto"/>
        <w:rPr>
          <w:del w:id="40" w:author="Modestou, Modestos A [AGRON]" w:date="2025-05-03T05:58:00Z" w16du:dateUtc="2025-05-03T10:58:00Z"/>
          <w:rFonts w:eastAsia="Times New Roman" w:cs="Times New Roman"/>
          <w:kern w:val="0"/>
          <w14:ligatures w14:val="none"/>
        </w:rPr>
      </w:pPr>
      <w:del w:id="41" w:author="Modestou, Modestos A [AGRON]" w:date="2025-05-03T05:58:00Z" w16du:dateUtc="2025-05-03T10:58:00Z">
        <w:r w:rsidRPr="008B4E0C" w:rsidDel="0093110A">
          <w:rPr>
            <w:rFonts w:eastAsia="Times New Roman" w:cs="Times New Roman"/>
            <w:kern w:val="0"/>
            <w14:ligatures w14:val="none"/>
          </w:rPr>
          <w:delText>The study investigated how arbuscular mycorrhizal fungi (AMF) inoculation affects maize growth across 54 fields in Switzerland and developed a predictive model for mycorrhizal growth response (MGR) using soil parameters and microbiome indicators.</w:delText>
        </w:r>
      </w:del>
    </w:p>
    <w:p w14:paraId="5ADBF260" w14:textId="77777777" w:rsidR="000548AD" w:rsidRPr="008B4E0C" w:rsidRDefault="000548AD" w:rsidP="000548AD">
      <w:pPr>
        <w:spacing w:after="0" w:line="240" w:lineRule="auto"/>
        <w:rPr>
          <w:rFonts w:eastAsia="Times New Roman" w:cs="Times New Roman"/>
          <w:kern w:val="0"/>
          <w14:ligatures w14:val="none"/>
        </w:rPr>
      </w:pPr>
    </w:p>
    <w:p w14:paraId="42EE2537" w14:textId="77777777" w:rsidR="000548AD" w:rsidRPr="008B4E0C" w:rsidRDefault="000548AD" w:rsidP="000548AD">
      <w:pPr>
        <w:spacing w:after="0" w:line="240" w:lineRule="auto"/>
        <w:rPr>
          <w:rFonts w:eastAsia="Times New Roman" w:cs="Times New Roman"/>
          <w:kern w:val="0"/>
          <w14:ligatures w14:val="none"/>
        </w:rPr>
      </w:pPr>
      <w:r w:rsidRPr="008B4E0C">
        <w:rPr>
          <w:rFonts w:eastAsia="Times New Roman" w:cs="Times New Roman"/>
          <w:kern w:val="0"/>
          <w14:ligatures w14:val="none"/>
        </w:rPr>
        <w:t>The method they used involves:</w:t>
      </w:r>
    </w:p>
    <w:p w14:paraId="45168EBD" w14:textId="77777777" w:rsidR="000548AD" w:rsidRPr="008B4E0C" w:rsidRDefault="000548AD" w:rsidP="000548AD">
      <w:pPr>
        <w:numPr>
          <w:ilvl w:val="0"/>
          <w:numId w:val="1"/>
        </w:numPr>
        <w:spacing w:after="0" w:line="240" w:lineRule="auto"/>
        <w:rPr>
          <w:rFonts w:eastAsia="Times New Roman" w:cs="Times New Roman"/>
          <w:kern w:val="0"/>
          <w14:ligatures w14:val="none"/>
        </w:rPr>
      </w:pPr>
      <w:r w:rsidRPr="008B4E0C">
        <w:rPr>
          <w:rFonts w:eastAsia="Times New Roman" w:cs="Times New Roman"/>
          <w:kern w:val="0"/>
          <w14:ligatures w14:val="none"/>
        </w:rPr>
        <w:t>Processing PacBio sequencing data for both soil and root microbiome samples</w:t>
      </w:r>
    </w:p>
    <w:p w14:paraId="0D6EC7BF" w14:textId="77777777" w:rsidR="000548AD" w:rsidRPr="008B4E0C" w:rsidRDefault="000548AD" w:rsidP="000548AD">
      <w:pPr>
        <w:numPr>
          <w:ilvl w:val="0"/>
          <w:numId w:val="1"/>
        </w:numPr>
        <w:spacing w:after="0" w:line="240" w:lineRule="auto"/>
        <w:rPr>
          <w:rFonts w:eastAsia="Times New Roman" w:cs="Times New Roman"/>
          <w:kern w:val="0"/>
          <w14:ligatures w14:val="none"/>
        </w:rPr>
      </w:pPr>
      <w:r w:rsidRPr="008B4E0C">
        <w:rPr>
          <w:rFonts w:eastAsia="Times New Roman" w:cs="Times New Roman"/>
          <w:kern w:val="0"/>
          <w14:ligatures w14:val="none"/>
        </w:rPr>
        <w:t>Using DADA2 (Divisive Amplicon Denoising Algorithm) to process the sequencing data and identify high-quality amplicon sequence variants (ASVs)</w:t>
      </w:r>
    </w:p>
    <w:p w14:paraId="6DF1B11E" w14:textId="77777777" w:rsidR="000548AD" w:rsidRPr="008B4E0C" w:rsidRDefault="000548AD" w:rsidP="000548AD">
      <w:pPr>
        <w:numPr>
          <w:ilvl w:val="0"/>
          <w:numId w:val="1"/>
        </w:numPr>
        <w:spacing w:after="0" w:line="240" w:lineRule="auto"/>
        <w:rPr>
          <w:rFonts w:eastAsia="Times New Roman" w:cs="Times New Roman"/>
          <w:kern w:val="0"/>
          <w14:ligatures w14:val="none"/>
        </w:rPr>
      </w:pPr>
      <w:r w:rsidRPr="008B4E0C">
        <w:rPr>
          <w:rFonts w:eastAsia="Times New Roman" w:cs="Times New Roman"/>
          <w:kern w:val="0"/>
          <w14:ligatures w14:val="none"/>
        </w:rPr>
        <w:t>Clustering these ASVs into operational taxonomic units (OTUs)</w:t>
      </w:r>
    </w:p>
    <w:p w14:paraId="6C24B7B8" w14:textId="27C2BA39" w:rsidR="000548AD" w:rsidRPr="008B4E0C" w:rsidRDefault="000548AD" w:rsidP="000548AD">
      <w:pPr>
        <w:numPr>
          <w:ilvl w:val="0"/>
          <w:numId w:val="1"/>
        </w:numPr>
        <w:spacing w:after="0" w:line="240" w:lineRule="auto"/>
        <w:rPr>
          <w:rFonts w:eastAsia="Times New Roman" w:cs="Times New Roman"/>
          <w:kern w:val="0"/>
          <w14:ligatures w14:val="none"/>
        </w:rPr>
      </w:pPr>
      <w:r w:rsidRPr="008B4E0C">
        <w:rPr>
          <w:rFonts w:eastAsia="Times New Roman" w:cs="Times New Roman"/>
          <w:kern w:val="0"/>
          <w14:ligatures w14:val="none"/>
        </w:rPr>
        <w:t>Relating microbiome composition</w:t>
      </w:r>
      <w:ins w:id="42" w:author="Modestou, Modestos A [AGRON]" w:date="2025-05-01T23:52:00Z" w16du:dateUtc="2025-05-02T04:52:00Z">
        <w:r w:rsidR="00AE6E2A">
          <w:rPr>
            <w:rFonts w:eastAsia="Times New Roman" w:cs="Times New Roman"/>
            <w:kern w:val="0"/>
            <w14:ligatures w14:val="none"/>
          </w:rPr>
          <w:t>,</w:t>
        </w:r>
      </w:ins>
      <w:r w:rsidRPr="008B4E0C">
        <w:rPr>
          <w:rFonts w:eastAsia="Times New Roman" w:cs="Times New Roman"/>
          <w:kern w:val="0"/>
          <w14:ligatures w14:val="none"/>
        </w:rPr>
        <w:t xml:space="preserve"> such as fungal pathogens</w:t>
      </w:r>
      <w:ins w:id="43" w:author="Modestou, Modestos A [AGRON]" w:date="2025-05-01T23:52:00Z" w16du:dateUtc="2025-05-02T04:52:00Z">
        <w:r w:rsidR="00AE6E2A">
          <w:rPr>
            <w:rFonts w:eastAsia="Times New Roman" w:cs="Times New Roman"/>
            <w:kern w:val="0"/>
            <w14:ligatures w14:val="none"/>
          </w:rPr>
          <w:t>,</w:t>
        </w:r>
      </w:ins>
      <w:r w:rsidRPr="008B4E0C">
        <w:rPr>
          <w:rFonts w:eastAsia="Times New Roman" w:cs="Times New Roman"/>
          <w:kern w:val="0"/>
          <w14:ligatures w14:val="none"/>
        </w:rPr>
        <w:t xml:space="preserve"> to plant growth response</w:t>
      </w:r>
    </w:p>
    <w:p w14:paraId="57A8F65E" w14:textId="77777777" w:rsidR="000548AD" w:rsidRPr="008B4E0C" w:rsidRDefault="000548AD" w:rsidP="000548AD">
      <w:pPr>
        <w:spacing w:after="0" w:line="240" w:lineRule="auto"/>
        <w:rPr>
          <w:rFonts w:eastAsia="Times New Roman" w:cs="Times New Roman"/>
          <w:kern w:val="0"/>
          <w14:ligatures w14:val="none"/>
        </w:rPr>
      </w:pPr>
    </w:p>
    <w:p w14:paraId="08005CFA" w14:textId="4F1A8E70" w:rsidR="000548AD" w:rsidRPr="008B4E0C" w:rsidRDefault="000548AD" w:rsidP="000548AD">
      <w:pPr>
        <w:spacing w:after="0" w:line="240" w:lineRule="auto"/>
        <w:rPr>
          <w:rFonts w:eastAsia="Times New Roman" w:cs="Times New Roman"/>
          <w:kern w:val="0"/>
          <w14:ligatures w14:val="none"/>
        </w:rPr>
      </w:pPr>
      <w:r w:rsidRPr="008B4E0C">
        <w:rPr>
          <w:rFonts w:eastAsia="Times New Roman" w:cs="Times New Roman"/>
          <w:kern w:val="0"/>
          <w14:ligatures w14:val="none"/>
        </w:rPr>
        <w:t>The goal of our project is to replicate their bioinformatics pipeline.</w:t>
      </w:r>
      <w:ins w:id="44" w:author="Modestou, Modestos A [AGRON]" w:date="2025-05-02T00:14:00Z" w16du:dateUtc="2025-05-02T05:14:00Z">
        <w:r w:rsidR="00CE0B26">
          <w:rPr>
            <w:rFonts w:eastAsia="Times New Roman" w:cs="Times New Roman"/>
            <w:kern w:val="0"/>
            <w14:ligatures w14:val="none"/>
          </w:rPr>
          <w:t xml:space="preserve"> </w:t>
        </w:r>
      </w:ins>
      <w:del w:id="45" w:author="Modestou, Modestos A [AGRON]" w:date="2025-05-02T00:14:00Z" w16du:dateUtc="2025-05-02T05:14:00Z">
        <w:r w:rsidRPr="008B4E0C" w:rsidDel="00CE0B26">
          <w:rPr>
            <w:rFonts w:eastAsia="Times New Roman" w:cs="Times New Roman"/>
            <w:kern w:val="0"/>
            <w14:ligatures w14:val="none"/>
          </w:rPr>
          <w:delText xml:space="preserve">  </w:delText>
        </w:r>
      </w:del>
      <w:r w:rsidRPr="008B4E0C">
        <w:rPr>
          <w:rFonts w:eastAsia="Times New Roman" w:cs="Times New Roman"/>
          <w:kern w:val="0"/>
          <w14:ligatures w14:val="none"/>
        </w:rPr>
        <w:t xml:space="preserve">This includes the DADA2 processing step, which is very computationally intensive and </w:t>
      </w:r>
      <w:r>
        <w:rPr>
          <w:rFonts w:eastAsia="Times New Roman" w:cs="Times New Roman"/>
          <w:kern w:val="0"/>
          <w14:ligatures w14:val="none"/>
        </w:rPr>
        <w:t xml:space="preserve">takes </w:t>
      </w:r>
      <w:ins w:id="46" w:author="Modestou, Modestos A [AGRON]" w:date="2025-05-01T23:52:00Z" w16du:dateUtc="2025-05-02T04:52:00Z">
        <w:r w:rsidR="00AE6E2A">
          <w:rPr>
            <w:rFonts w:eastAsia="Times New Roman" w:cs="Times New Roman"/>
            <w:kern w:val="0"/>
            <w14:ligatures w14:val="none"/>
          </w:rPr>
          <w:t xml:space="preserve">a </w:t>
        </w:r>
      </w:ins>
      <w:del w:id="47" w:author="Modestou, Modestos A [AGRON]" w:date="2025-05-01T23:52:00Z" w16du:dateUtc="2025-05-02T04:52:00Z">
        <w:r w:rsidDel="00AE6E2A">
          <w:rPr>
            <w:rFonts w:eastAsia="Times New Roman" w:cs="Times New Roman"/>
            <w:kern w:val="0"/>
            <w14:ligatures w14:val="none"/>
          </w:rPr>
          <w:delText xml:space="preserve">very </w:delText>
        </w:r>
      </w:del>
      <w:r>
        <w:rPr>
          <w:rFonts w:eastAsia="Times New Roman" w:cs="Times New Roman"/>
          <w:kern w:val="0"/>
          <w14:ligatures w14:val="none"/>
        </w:rPr>
        <w:t xml:space="preserve">long </w:t>
      </w:r>
      <w:ins w:id="48" w:author="Modestou, Modestos A [AGRON]" w:date="2025-05-01T23:52:00Z" w16du:dateUtc="2025-05-02T04:52:00Z">
        <w:r w:rsidR="00AE6E2A">
          <w:rPr>
            <w:rFonts w:eastAsia="Times New Roman" w:cs="Times New Roman"/>
            <w:kern w:val="0"/>
            <w14:ligatures w14:val="none"/>
          </w:rPr>
          <w:t xml:space="preserve">time </w:t>
        </w:r>
      </w:ins>
      <w:r>
        <w:rPr>
          <w:rFonts w:eastAsia="Times New Roman" w:cs="Times New Roman"/>
          <w:kern w:val="0"/>
          <w14:ligatures w14:val="none"/>
        </w:rPr>
        <w:t>to process.</w:t>
      </w:r>
    </w:p>
    <w:p w14:paraId="10FB9AB8" w14:textId="77777777" w:rsidR="000548AD" w:rsidRPr="008B4E0C" w:rsidRDefault="000548AD" w:rsidP="000548AD">
      <w:pPr>
        <w:spacing w:after="0" w:line="240" w:lineRule="auto"/>
        <w:rPr>
          <w:rFonts w:eastAsia="Times New Roman" w:cs="Times New Roman"/>
          <w:kern w:val="0"/>
          <w14:ligatures w14:val="none"/>
        </w:rPr>
      </w:pPr>
    </w:p>
    <w:p w14:paraId="1F6B4BA7" w14:textId="03D70243" w:rsidR="000548AD" w:rsidRPr="008B4E0C" w:rsidRDefault="000548AD" w:rsidP="000548AD">
      <w:pPr>
        <w:spacing w:after="0" w:line="240" w:lineRule="auto"/>
        <w:outlineLvl w:val="1"/>
        <w:rPr>
          <w:rFonts w:eastAsia="Times New Roman" w:cs="Times New Roman"/>
          <w:b/>
          <w:bCs/>
          <w:kern w:val="0"/>
          <w14:ligatures w14:val="none"/>
        </w:rPr>
      </w:pPr>
      <w:r w:rsidRPr="008B4E0C">
        <w:rPr>
          <w:rFonts w:eastAsia="Times New Roman" w:cs="Times New Roman"/>
          <w:b/>
          <w:bCs/>
          <w:kern w:val="0"/>
          <w14:ligatures w14:val="none"/>
        </w:rPr>
        <w:t>2.</w:t>
      </w:r>
      <w:ins w:id="49" w:author="Modestou, Modestos A [AGRON]" w:date="2025-05-02T00:14:00Z" w16du:dateUtc="2025-05-02T05:14:00Z">
        <w:r w:rsidR="00CE0B26">
          <w:rPr>
            <w:rFonts w:eastAsia="Times New Roman" w:cs="Times New Roman"/>
            <w:b/>
            <w:bCs/>
            <w:kern w:val="0"/>
            <w14:ligatures w14:val="none"/>
          </w:rPr>
          <w:t xml:space="preserve"> </w:t>
        </w:r>
      </w:ins>
      <w:del w:id="50" w:author="Modestou, Modestos A [AGRON]" w:date="2025-05-02T00:14:00Z" w16du:dateUtc="2025-05-02T05:14:00Z">
        <w:r w:rsidRPr="008B4E0C" w:rsidDel="00CE0B26">
          <w:rPr>
            <w:rFonts w:eastAsia="Times New Roman" w:cs="Times New Roman"/>
            <w:b/>
            <w:bCs/>
            <w:kern w:val="0"/>
            <w14:ligatures w14:val="none"/>
          </w:rPr>
          <w:delText xml:space="preserve"> </w:delText>
        </w:r>
      </w:del>
      <w:r w:rsidRPr="008B4E0C">
        <w:rPr>
          <w:rFonts w:eastAsia="Times New Roman" w:cs="Times New Roman"/>
          <w:b/>
          <w:bCs/>
          <w:kern w:val="0"/>
          <w14:ligatures w14:val="none"/>
        </w:rPr>
        <w:t>Exploratory analysis of the data</w:t>
      </w:r>
    </w:p>
    <w:p w14:paraId="72421218" w14:textId="5E463151" w:rsidR="000548AD" w:rsidRPr="008B4E0C" w:rsidRDefault="000548AD" w:rsidP="000548AD">
      <w:pPr>
        <w:spacing w:after="0" w:line="240" w:lineRule="auto"/>
        <w:outlineLvl w:val="1"/>
        <w:rPr>
          <w:rFonts w:eastAsia="Times New Roman" w:cs="Times New Roman"/>
          <w:kern w:val="0"/>
          <w14:ligatures w14:val="none"/>
        </w:rPr>
      </w:pPr>
      <w:r w:rsidRPr="008B4E0C">
        <w:rPr>
          <w:rFonts w:eastAsia="Times New Roman" w:cs="Times New Roman"/>
          <w:kern w:val="0"/>
          <w14:ligatures w14:val="none"/>
        </w:rPr>
        <w:t xml:space="preserve">The </w:t>
      </w:r>
      <w:ins w:id="51" w:author="Modestou, Modestos A [AGRON]" w:date="2025-05-02T00:14:00Z" w16du:dateUtc="2025-05-02T05:14:00Z">
        <w:r w:rsidR="00CE0B26">
          <w:rPr>
            <w:rFonts w:eastAsia="Times New Roman" w:cs="Times New Roman"/>
            <w:kern w:val="0"/>
            <w14:ligatures w14:val="none"/>
          </w:rPr>
          <w:t>"</w:t>
        </w:r>
      </w:ins>
      <w:del w:id="52" w:author="Modestou, Modestos A [AGRON]" w:date="2025-05-02T00:14:00Z" w16du:dateUtc="2025-05-02T05:14:00Z">
        <w:r w:rsidRPr="008B4E0C" w:rsidDel="00CE0B26">
          <w:rPr>
            <w:rFonts w:eastAsia="Times New Roman" w:cs="Times New Roman"/>
            <w:kern w:val="0"/>
            <w14:ligatures w14:val="none"/>
          </w:rPr>
          <w:delText>“</w:delText>
        </w:r>
      </w:del>
      <w:r w:rsidRPr="008B4E0C">
        <w:rPr>
          <w:rFonts w:eastAsia="Times New Roman" w:cs="Times New Roman"/>
          <w:kern w:val="0"/>
          <w14:ligatures w14:val="none"/>
        </w:rPr>
        <w:t>raw</w:t>
      </w:r>
      <w:ins w:id="53" w:author="Modestou, Modestos A [AGRON]" w:date="2025-05-02T00:14:00Z" w16du:dateUtc="2025-05-02T05:14:00Z">
        <w:r w:rsidR="00CE0B26">
          <w:rPr>
            <w:rFonts w:eastAsia="Times New Roman" w:cs="Times New Roman"/>
            <w:kern w:val="0"/>
            <w14:ligatures w14:val="none"/>
          </w:rPr>
          <w:t>"</w:t>
        </w:r>
      </w:ins>
      <w:del w:id="54" w:author="Modestou, Modestos A [AGRON]" w:date="2025-05-02T00:14:00Z" w16du:dateUtc="2025-05-02T05:14:00Z">
        <w:r w:rsidRPr="008B4E0C" w:rsidDel="00CE0B26">
          <w:rPr>
            <w:rFonts w:eastAsia="Times New Roman" w:cs="Times New Roman"/>
            <w:kern w:val="0"/>
            <w14:ligatures w14:val="none"/>
          </w:rPr>
          <w:delText>”</w:delText>
        </w:r>
      </w:del>
      <w:r w:rsidRPr="008B4E0C">
        <w:rPr>
          <w:rFonts w:eastAsia="Times New Roman" w:cs="Times New Roman"/>
          <w:kern w:val="0"/>
          <w14:ligatures w14:val="none"/>
        </w:rPr>
        <w:t xml:space="preserve"> sequencing data (linked in the paper</w:t>
      </w:r>
      <w:del w:id="55" w:author="Modestou, Modestos A [AGRON]" w:date="2025-05-01T23:53:00Z" w16du:dateUtc="2025-05-02T04:53:00Z">
        <w:r w:rsidRPr="008B4E0C" w:rsidDel="00AE6E2A">
          <w:rPr>
            <w:rFonts w:eastAsia="Times New Roman" w:cs="Times New Roman"/>
            <w:kern w:val="0"/>
            <w14:ligatures w14:val="none"/>
          </w:rPr>
          <w:delText>,</w:delText>
        </w:r>
      </w:del>
      <w:r w:rsidRPr="008B4E0C">
        <w:rPr>
          <w:rFonts w:eastAsia="Times New Roman" w:cs="Times New Roman"/>
          <w:kern w:val="0"/>
          <w14:ligatures w14:val="none"/>
        </w:rPr>
        <w:t xml:space="preserve"> and provided by </w:t>
      </w:r>
      <w:ins w:id="56" w:author="Modestou, Modestos A [AGRON]" w:date="2025-05-01T23:52:00Z" w16du:dateUtc="2025-05-02T04:52:00Z">
        <w:r w:rsidR="00AE6E2A">
          <w:rPr>
            <w:rFonts w:eastAsia="Times New Roman" w:cs="Times New Roman"/>
            <w:kern w:val="0"/>
            <w14:ligatures w14:val="none"/>
          </w:rPr>
          <w:t xml:space="preserve">the </w:t>
        </w:r>
      </w:ins>
      <w:r w:rsidRPr="008B4E0C">
        <w:rPr>
          <w:rFonts w:eastAsia="Times New Roman" w:cs="Times New Roman"/>
          <w:kern w:val="0"/>
          <w14:ligatures w14:val="none"/>
        </w:rPr>
        <w:t>European Nucleotide Archive) come</w:t>
      </w:r>
      <w:del w:id="57" w:author="Modestou, Modestos A [AGRON]" w:date="2025-05-01T23:53:00Z" w16du:dateUtc="2025-05-02T04:53:00Z">
        <w:r w:rsidRPr="008B4E0C" w:rsidDel="00AE6E2A">
          <w:rPr>
            <w:rFonts w:eastAsia="Times New Roman" w:cs="Times New Roman"/>
            <w:kern w:val="0"/>
            <w14:ligatures w14:val="none"/>
          </w:rPr>
          <w:delText>s</w:delText>
        </w:r>
      </w:del>
      <w:r w:rsidRPr="008B4E0C">
        <w:rPr>
          <w:rFonts w:eastAsia="Times New Roman" w:cs="Times New Roman"/>
          <w:kern w:val="0"/>
          <w14:ligatures w14:val="none"/>
        </w:rPr>
        <w:t xml:space="preserve"> from two sample types:</w:t>
      </w:r>
    </w:p>
    <w:p w14:paraId="6BBD070C" w14:textId="77777777" w:rsidR="000548AD" w:rsidRPr="008B4E0C" w:rsidRDefault="000548AD" w:rsidP="000548AD">
      <w:pPr>
        <w:spacing w:after="0" w:line="240" w:lineRule="auto"/>
        <w:outlineLvl w:val="1"/>
        <w:rPr>
          <w:rFonts w:eastAsia="Times New Roman" w:cs="Times New Roman"/>
          <w:kern w:val="0"/>
          <w14:ligatures w14:val="none"/>
        </w:rPr>
      </w:pPr>
    </w:p>
    <w:p w14:paraId="4DC43997" w14:textId="77777777" w:rsidR="000548AD" w:rsidRPr="008B4E0C" w:rsidRDefault="000548AD" w:rsidP="000548AD">
      <w:pPr>
        <w:numPr>
          <w:ilvl w:val="0"/>
          <w:numId w:val="2"/>
        </w:numPr>
        <w:spacing w:after="0" w:line="240" w:lineRule="auto"/>
        <w:rPr>
          <w:rFonts w:eastAsia="Times New Roman" w:cs="Times New Roman"/>
          <w:kern w:val="0"/>
          <w14:ligatures w14:val="none"/>
        </w:rPr>
      </w:pPr>
      <w:r w:rsidRPr="008B4E0C">
        <w:rPr>
          <w:rFonts w:eastAsia="Times New Roman" w:cs="Times New Roman"/>
          <w:kern w:val="0"/>
          <w14:ligatures w14:val="none"/>
        </w:rPr>
        <w:t>Soil microbiome samples: Sequenced using general ITS1F/ITS4 primers targeting the entire ITS region</w:t>
      </w:r>
    </w:p>
    <w:p w14:paraId="7BE234C9" w14:textId="77777777" w:rsidR="000548AD" w:rsidRPr="008B4E0C" w:rsidRDefault="000548AD" w:rsidP="000548AD">
      <w:pPr>
        <w:numPr>
          <w:ilvl w:val="0"/>
          <w:numId w:val="2"/>
        </w:numPr>
        <w:spacing w:after="0" w:line="240" w:lineRule="auto"/>
        <w:rPr>
          <w:rFonts w:eastAsia="Times New Roman" w:cs="Times New Roman"/>
          <w:kern w:val="0"/>
          <w14:ligatures w14:val="none"/>
        </w:rPr>
      </w:pPr>
      <w:r w:rsidRPr="008B4E0C">
        <w:rPr>
          <w:rFonts w:eastAsia="Times New Roman" w:cs="Times New Roman"/>
          <w:kern w:val="0"/>
          <w14:ligatures w14:val="none"/>
        </w:rPr>
        <w:t>Root microbiome samples: Sequenced using AMF-specific primers (</w:t>
      </w:r>
      <w:proofErr w:type="spellStart"/>
      <w:r w:rsidRPr="008B4E0C">
        <w:rPr>
          <w:rFonts w:eastAsia="Times New Roman" w:cs="Times New Roman"/>
          <w:kern w:val="0"/>
          <w14:ligatures w14:val="none"/>
        </w:rPr>
        <w:t>SSUmCf</w:t>
      </w:r>
      <w:proofErr w:type="spellEnd"/>
      <w:r w:rsidRPr="008B4E0C">
        <w:rPr>
          <w:rFonts w:eastAsia="Times New Roman" w:cs="Times New Roman"/>
          <w:kern w:val="0"/>
          <w14:ligatures w14:val="none"/>
        </w:rPr>
        <w:t>/</w:t>
      </w:r>
      <w:proofErr w:type="spellStart"/>
      <w:r w:rsidRPr="008B4E0C">
        <w:rPr>
          <w:rFonts w:eastAsia="Times New Roman" w:cs="Times New Roman"/>
          <w:kern w:val="0"/>
          <w14:ligatures w14:val="none"/>
        </w:rPr>
        <w:t>LSUmBr</w:t>
      </w:r>
      <w:proofErr w:type="spellEnd"/>
      <w:r w:rsidRPr="008B4E0C">
        <w:rPr>
          <w:rFonts w:eastAsia="Times New Roman" w:cs="Times New Roman"/>
          <w:kern w:val="0"/>
          <w14:ligatures w14:val="none"/>
        </w:rPr>
        <w:t>) that target a part of the small ribosomal subunit, the entire ITS region, and part of the large ribosomal subunit</w:t>
      </w:r>
    </w:p>
    <w:p w14:paraId="3010088B" w14:textId="77777777" w:rsidR="000548AD" w:rsidRDefault="000548AD" w:rsidP="000548AD">
      <w:pPr>
        <w:spacing w:after="0" w:line="240" w:lineRule="auto"/>
        <w:rPr>
          <w:rFonts w:eastAsia="Times New Roman" w:cs="Times New Roman"/>
          <w:kern w:val="0"/>
          <w14:ligatures w14:val="none"/>
        </w:rPr>
      </w:pPr>
    </w:p>
    <w:p w14:paraId="72248A58" w14:textId="5CFF4455" w:rsidR="000548AD" w:rsidRDefault="000548AD" w:rsidP="000548AD">
      <w:pPr>
        <w:numPr>
          <w:ilvl w:val="0"/>
          <w:numId w:val="3"/>
        </w:numPr>
        <w:spacing w:after="0" w:line="240" w:lineRule="auto"/>
        <w:rPr>
          <w:rFonts w:eastAsia="Times New Roman" w:cs="Times New Roman"/>
          <w:kern w:val="0"/>
          <w14:ligatures w14:val="none"/>
        </w:rPr>
      </w:pPr>
      <w:r w:rsidRPr="008B4E0C">
        <w:rPr>
          <w:rFonts w:eastAsia="Times New Roman" w:cs="Times New Roman"/>
          <w:kern w:val="0"/>
          <w14:ligatures w14:val="none"/>
        </w:rPr>
        <w:lastRenderedPageBreak/>
        <w:t xml:space="preserve">The data that is provided includes </w:t>
      </w:r>
      <w:del w:id="58" w:author="Modestou, Modestos A [AGRON]" w:date="2025-05-01T23:53:00Z" w16du:dateUtc="2025-05-02T04:53:00Z">
        <w:r w:rsidRPr="008B4E0C" w:rsidDel="00AE6E2A">
          <w:rPr>
            <w:rFonts w:eastAsia="Times New Roman" w:cs="Times New Roman"/>
            <w:kern w:val="0"/>
            <w14:ligatures w14:val="none"/>
          </w:rPr>
          <w:delText xml:space="preserve">4 </w:delText>
        </w:r>
      </w:del>
      <w:ins w:id="59" w:author="Modestou, Modestos A [AGRON]" w:date="2025-05-01T23:53:00Z" w16du:dateUtc="2025-05-02T04:53:00Z">
        <w:r w:rsidR="00AE6E2A">
          <w:rPr>
            <w:rFonts w:eastAsia="Times New Roman" w:cs="Times New Roman"/>
            <w:kern w:val="0"/>
            <w14:ligatures w14:val="none"/>
          </w:rPr>
          <w:t>four</w:t>
        </w:r>
        <w:r w:rsidR="00AE6E2A" w:rsidRPr="008B4E0C">
          <w:rPr>
            <w:rFonts w:eastAsia="Times New Roman" w:cs="Times New Roman"/>
            <w:kern w:val="0"/>
            <w14:ligatures w14:val="none"/>
          </w:rPr>
          <w:t xml:space="preserve"> </w:t>
        </w:r>
      </w:ins>
      <w:r w:rsidRPr="008B4E0C">
        <w:rPr>
          <w:rFonts w:eastAsia="Times New Roman" w:cs="Times New Roman"/>
          <w:kern w:val="0"/>
          <w14:ligatures w14:val="none"/>
        </w:rPr>
        <w:t xml:space="preserve">soil sample files and </w:t>
      </w:r>
      <w:del w:id="60" w:author="Modestou, Modestos A [AGRON]" w:date="2025-05-01T23:53:00Z" w16du:dateUtc="2025-05-02T04:53:00Z">
        <w:r w:rsidRPr="008B4E0C" w:rsidDel="00AE6E2A">
          <w:rPr>
            <w:rFonts w:eastAsia="Times New Roman" w:cs="Times New Roman"/>
            <w:kern w:val="0"/>
            <w14:ligatures w14:val="none"/>
          </w:rPr>
          <w:delText xml:space="preserve">3 </w:delText>
        </w:r>
      </w:del>
      <w:ins w:id="61" w:author="Modestou, Modestos A [AGRON]" w:date="2025-05-01T23:53:00Z" w16du:dateUtc="2025-05-02T04:53:00Z">
        <w:r w:rsidR="00AE6E2A">
          <w:rPr>
            <w:rFonts w:eastAsia="Times New Roman" w:cs="Times New Roman"/>
            <w:kern w:val="0"/>
            <w14:ligatures w14:val="none"/>
          </w:rPr>
          <w:t>three</w:t>
        </w:r>
        <w:r w:rsidR="00AE6E2A" w:rsidRPr="008B4E0C">
          <w:rPr>
            <w:rFonts w:eastAsia="Times New Roman" w:cs="Times New Roman"/>
            <w:kern w:val="0"/>
            <w14:ligatures w14:val="none"/>
          </w:rPr>
          <w:t xml:space="preserve"> </w:t>
        </w:r>
      </w:ins>
      <w:r w:rsidRPr="008B4E0C">
        <w:rPr>
          <w:rFonts w:eastAsia="Times New Roman" w:cs="Times New Roman"/>
          <w:kern w:val="0"/>
          <w14:ligatures w14:val="none"/>
        </w:rPr>
        <w:t>root sample files</w:t>
      </w:r>
      <w:r>
        <w:rPr>
          <w:rFonts w:eastAsia="Times New Roman" w:cs="Times New Roman"/>
          <w:kern w:val="0"/>
          <w14:ligatures w14:val="none"/>
        </w:rPr>
        <w:t xml:space="preserve"> (as described by the paper)</w:t>
      </w:r>
    </w:p>
    <w:p w14:paraId="7EDC479A" w14:textId="2B3FD310" w:rsidR="000548AD" w:rsidRPr="005641E7" w:rsidRDefault="000548AD" w:rsidP="000548AD">
      <w:pPr>
        <w:pStyle w:val="ListParagraph"/>
        <w:numPr>
          <w:ilvl w:val="0"/>
          <w:numId w:val="3"/>
        </w:numPr>
        <w:spacing w:after="0" w:line="240" w:lineRule="auto"/>
        <w:rPr>
          <w:rFonts w:eastAsia="Times New Roman" w:cs="Times New Roman"/>
          <w:kern w:val="0"/>
          <w14:ligatures w14:val="none"/>
        </w:rPr>
      </w:pPr>
      <w:r w:rsidRPr="005641E7">
        <w:rPr>
          <w:rFonts w:eastAsia="Times New Roman" w:cs="Times New Roman"/>
          <w:kern w:val="0"/>
          <w14:ligatures w14:val="none"/>
        </w:rPr>
        <w:t xml:space="preserve">The data in the EBI are all labeled </w:t>
      </w:r>
      <w:ins w:id="62" w:author="Modestou, Modestos A [AGRON]" w:date="2025-05-02T00:14:00Z" w16du:dateUtc="2025-05-02T05:14:00Z">
        <w:r w:rsidR="00CE0B26">
          <w:rPr>
            <w:rFonts w:eastAsia="Times New Roman" w:cs="Times New Roman"/>
            <w:kern w:val="0"/>
            <w14:ligatures w14:val="none"/>
          </w:rPr>
          <w:t>"</w:t>
        </w:r>
      </w:ins>
      <w:del w:id="63" w:author="Modestou, Modestos A [AGRON]" w:date="2025-05-02T00:14:00Z" w16du:dateUtc="2025-05-02T05:14:00Z">
        <w:r w:rsidRPr="005641E7" w:rsidDel="00CE0B26">
          <w:rPr>
            <w:rFonts w:eastAsia="Times New Roman" w:cs="Times New Roman"/>
            <w:kern w:val="0"/>
            <w14:ligatures w14:val="none"/>
          </w:rPr>
          <w:delText>“</w:delText>
        </w:r>
      </w:del>
      <w:r w:rsidRPr="005641E7">
        <w:rPr>
          <w:rFonts w:eastAsia="Times New Roman" w:cs="Times New Roman"/>
          <w:kern w:val="0"/>
          <w14:ligatures w14:val="none"/>
        </w:rPr>
        <w:t>soil microbiome,</w:t>
      </w:r>
      <w:ins w:id="64" w:author="Modestou, Modestos A [AGRON]" w:date="2025-05-02T00:14:00Z" w16du:dateUtc="2025-05-02T05:14:00Z">
        <w:r w:rsidR="00CE0B26">
          <w:rPr>
            <w:rFonts w:eastAsia="Times New Roman" w:cs="Times New Roman"/>
            <w:kern w:val="0"/>
            <w14:ligatures w14:val="none"/>
          </w:rPr>
          <w:t>"</w:t>
        </w:r>
      </w:ins>
      <w:del w:id="65" w:author="Modestou, Modestos A [AGRON]" w:date="2025-05-02T00:14:00Z" w16du:dateUtc="2025-05-02T05:14:00Z">
        <w:r w:rsidRPr="005641E7" w:rsidDel="00CE0B26">
          <w:rPr>
            <w:rFonts w:eastAsia="Times New Roman" w:cs="Times New Roman"/>
            <w:kern w:val="0"/>
            <w14:ligatures w14:val="none"/>
          </w:rPr>
          <w:delText>”</w:delText>
        </w:r>
      </w:del>
      <w:r w:rsidRPr="005641E7">
        <w:rPr>
          <w:rFonts w:eastAsia="Times New Roman" w:cs="Times New Roman"/>
          <w:kern w:val="0"/>
          <w14:ligatures w14:val="none"/>
        </w:rPr>
        <w:t xml:space="preserve"> so we went to the paper to decipher which were from </w:t>
      </w:r>
      <w:ins w:id="66" w:author="Modestou, Modestos A [AGRON]" w:date="2025-05-02T00:21:00Z" w16du:dateUtc="2025-05-02T05:21:00Z">
        <w:r w:rsidR="00BC6C13">
          <w:rPr>
            <w:rFonts w:eastAsia="Times New Roman" w:cs="Times New Roman"/>
            <w:kern w:val="0"/>
            <w14:ligatures w14:val="none"/>
          </w:rPr>
          <w:t xml:space="preserve">the </w:t>
        </w:r>
      </w:ins>
      <w:r w:rsidRPr="005641E7">
        <w:rPr>
          <w:rFonts w:eastAsia="Times New Roman" w:cs="Times New Roman"/>
          <w:kern w:val="0"/>
          <w14:ligatures w14:val="none"/>
        </w:rPr>
        <w:t xml:space="preserve">soil and which </w:t>
      </w:r>
      <w:ins w:id="67" w:author="Modestou, Modestos A [AGRON]" w:date="2025-05-02T00:15:00Z" w16du:dateUtc="2025-05-02T05:15:00Z">
        <w:r w:rsidR="000D1D96">
          <w:rPr>
            <w:rFonts w:eastAsia="Times New Roman" w:cs="Times New Roman"/>
            <w:kern w:val="0"/>
            <w14:ligatures w14:val="none"/>
          </w:rPr>
          <w:t xml:space="preserve">were </w:t>
        </w:r>
      </w:ins>
      <w:r w:rsidRPr="005641E7">
        <w:rPr>
          <w:rFonts w:eastAsia="Times New Roman" w:cs="Times New Roman"/>
          <w:kern w:val="0"/>
          <w14:ligatures w14:val="none"/>
        </w:rPr>
        <w:t xml:space="preserve">from </w:t>
      </w:r>
      <w:ins w:id="68" w:author="Modestou, Modestos A [AGRON]" w:date="2025-05-01T23:53:00Z" w16du:dateUtc="2025-05-02T04:53:00Z">
        <w:r w:rsidR="00AE6E2A">
          <w:rPr>
            <w:rFonts w:eastAsia="Times New Roman" w:cs="Times New Roman"/>
            <w:kern w:val="0"/>
            <w14:ligatures w14:val="none"/>
          </w:rPr>
          <w:t xml:space="preserve">the </w:t>
        </w:r>
      </w:ins>
      <w:r w:rsidRPr="005641E7">
        <w:rPr>
          <w:rFonts w:eastAsia="Times New Roman" w:cs="Times New Roman"/>
          <w:kern w:val="0"/>
          <w14:ligatures w14:val="none"/>
        </w:rPr>
        <w:t>root.</w:t>
      </w:r>
      <w:ins w:id="69" w:author="Modestou, Modestos A [AGRON]" w:date="2025-05-02T00:14:00Z" w16du:dateUtc="2025-05-02T05:14:00Z">
        <w:r w:rsidR="00CE0B26">
          <w:rPr>
            <w:rFonts w:eastAsia="Times New Roman" w:cs="Times New Roman"/>
            <w:kern w:val="0"/>
            <w14:ligatures w14:val="none"/>
          </w:rPr>
          <w:t xml:space="preserve"> </w:t>
        </w:r>
      </w:ins>
      <w:del w:id="70" w:author="Modestou, Modestos A [AGRON]" w:date="2025-05-02T00:14:00Z" w16du:dateUtc="2025-05-02T05:14:00Z">
        <w:r w:rsidRPr="005641E7" w:rsidDel="00CE0B26">
          <w:rPr>
            <w:rFonts w:eastAsia="Times New Roman" w:cs="Times New Roman"/>
            <w:kern w:val="0"/>
            <w14:ligatures w14:val="none"/>
          </w:rPr>
          <w:delText xml:space="preserve">  </w:delText>
        </w:r>
      </w:del>
      <w:r w:rsidRPr="005641E7">
        <w:rPr>
          <w:rFonts w:eastAsia="Times New Roman" w:cs="Times New Roman"/>
          <w:kern w:val="0"/>
          <w14:ligatures w14:val="none"/>
        </w:rPr>
        <w:t>As the paper states:</w:t>
      </w:r>
    </w:p>
    <w:p w14:paraId="63B3E60A" w14:textId="37EB87C3" w:rsidR="000548AD" w:rsidRPr="005641E7" w:rsidRDefault="00CE0B26" w:rsidP="000548AD">
      <w:pPr>
        <w:pStyle w:val="ListParagraph"/>
        <w:spacing w:after="0" w:line="240" w:lineRule="auto"/>
        <w:rPr>
          <w:rFonts w:eastAsia="Times New Roman" w:cs="Times New Roman"/>
          <w:kern w:val="0"/>
          <w14:ligatures w14:val="none"/>
        </w:rPr>
      </w:pPr>
      <w:ins w:id="71" w:author="Modestou, Modestos A [AGRON]" w:date="2025-05-02T00:14:00Z" w16du:dateUtc="2025-05-02T05:14:00Z">
        <w:r>
          <w:rPr>
            <w:rFonts w:eastAsia="Times New Roman" w:cs="Times New Roman"/>
            <w:kern w:val="0"/>
            <w14:ligatures w14:val="none"/>
          </w:rPr>
          <w:t>"</w:t>
        </w:r>
      </w:ins>
      <w:del w:id="72" w:author="Modestou, Modestos A [AGRON]" w:date="2025-05-02T00:14:00Z" w16du:dateUtc="2025-05-02T05:14:00Z">
        <w:r w:rsidR="000548AD" w:rsidRPr="005641E7" w:rsidDel="00CE0B26">
          <w:rPr>
            <w:rFonts w:eastAsia="Times New Roman" w:cs="Times New Roman"/>
            <w:kern w:val="0"/>
            <w14:ligatures w14:val="none"/>
          </w:rPr>
          <w:delText>“</w:delText>
        </w:r>
      </w:del>
      <w:r w:rsidR="000548AD" w:rsidRPr="005641E7">
        <w:rPr>
          <w:rFonts w:eastAsia="Times New Roman" w:cs="Times New Roman"/>
          <w:kern w:val="0"/>
          <w14:ligatures w14:val="none"/>
        </w:rPr>
        <w:t>The raw sequencing data are stored in the European Nucleotide Archive (http://www.ebi.ac.uk/ena) under accession numbers PRJEB53587 (soil microbiome) and PRJEB56590 (root microbiome).</w:t>
      </w:r>
      <w:ins w:id="73" w:author="Modestou, Modestos A [AGRON]" w:date="2025-05-02T00:14:00Z" w16du:dateUtc="2025-05-02T05:14:00Z">
        <w:r>
          <w:rPr>
            <w:rFonts w:eastAsia="Times New Roman" w:cs="Times New Roman"/>
            <w:kern w:val="0"/>
            <w14:ligatures w14:val="none"/>
          </w:rPr>
          <w:t>"</w:t>
        </w:r>
      </w:ins>
      <w:del w:id="74" w:author="Modestou, Modestos A [AGRON]" w:date="2025-05-02T00:14:00Z" w16du:dateUtc="2025-05-02T05:14:00Z">
        <w:r w:rsidR="000548AD" w:rsidRPr="005641E7" w:rsidDel="00CE0B26">
          <w:rPr>
            <w:rFonts w:eastAsia="Times New Roman" w:cs="Times New Roman"/>
            <w:kern w:val="0"/>
            <w14:ligatures w14:val="none"/>
          </w:rPr>
          <w:delText>”</w:delText>
        </w:r>
      </w:del>
    </w:p>
    <w:p w14:paraId="078CFAA8" w14:textId="47E2D08F" w:rsidR="000548AD" w:rsidRDefault="000548AD" w:rsidP="000548AD">
      <w:pPr>
        <w:numPr>
          <w:ilvl w:val="0"/>
          <w:numId w:val="3"/>
        </w:numPr>
        <w:spacing w:after="0" w:line="240" w:lineRule="auto"/>
        <w:rPr>
          <w:rFonts w:eastAsia="Times New Roman" w:cs="Times New Roman"/>
          <w:kern w:val="0"/>
          <w14:ligatures w14:val="none"/>
        </w:rPr>
      </w:pPr>
      <w:r>
        <w:rPr>
          <w:rFonts w:eastAsia="Times New Roman" w:cs="Times New Roman"/>
          <w:kern w:val="0"/>
          <w14:ligatures w14:val="none"/>
        </w:rPr>
        <w:t xml:space="preserve">So, checking </w:t>
      </w:r>
      <w:r w:rsidRPr="005641E7">
        <w:rPr>
          <w:rFonts w:eastAsia="Times New Roman" w:cs="Times New Roman"/>
          <w:kern w:val="0"/>
          <w14:ligatures w14:val="none"/>
        </w:rPr>
        <w:t>PRJEB53587</w:t>
      </w:r>
      <w:r>
        <w:rPr>
          <w:rFonts w:eastAsia="Times New Roman" w:cs="Times New Roman"/>
          <w:kern w:val="0"/>
          <w14:ligatures w14:val="none"/>
        </w:rPr>
        <w:t xml:space="preserve"> (from the paper, this is from </w:t>
      </w:r>
      <w:ins w:id="75" w:author="Modestou, Modestos A [AGRON]" w:date="2025-05-02T00:15:00Z" w16du:dateUtc="2025-05-02T05:15:00Z">
        <w:r w:rsidR="000D1D96">
          <w:rPr>
            <w:rFonts w:eastAsia="Times New Roman" w:cs="Times New Roman"/>
            <w:kern w:val="0"/>
            <w14:ligatures w14:val="none"/>
          </w:rPr>
          <w:t xml:space="preserve">the </w:t>
        </w:r>
      </w:ins>
      <w:r>
        <w:rPr>
          <w:rFonts w:eastAsia="Times New Roman" w:cs="Times New Roman"/>
          <w:kern w:val="0"/>
          <w14:ligatures w14:val="none"/>
        </w:rPr>
        <w:t>soil), we find:</w:t>
      </w:r>
    </w:p>
    <w:p w14:paraId="4678BD85" w14:textId="77777777" w:rsidR="000548AD" w:rsidRDefault="000548AD" w:rsidP="000548AD">
      <w:pPr>
        <w:numPr>
          <w:ilvl w:val="1"/>
          <w:numId w:val="3"/>
        </w:numPr>
        <w:spacing w:after="0" w:line="240" w:lineRule="auto"/>
        <w:rPr>
          <w:rFonts w:eastAsia="Times New Roman" w:cs="Times New Roman"/>
          <w:kern w:val="0"/>
          <w14:ligatures w14:val="none"/>
        </w:rPr>
      </w:pPr>
      <w:r>
        <w:rPr>
          <w:rFonts w:eastAsia="Times New Roman" w:cs="Times New Roman"/>
          <w:kern w:val="0"/>
          <w14:ligatures w14:val="none"/>
        </w:rPr>
        <w:t>ERR10096273, which is associated with the files named microbials9</w:t>
      </w:r>
    </w:p>
    <w:p w14:paraId="210B83E4" w14:textId="77777777" w:rsidR="000548AD" w:rsidRPr="005641E7" w:rsidRDefault="000548AD" w:rsidP="000548AD">
      <w:pPr>
        <w:numPr>
          <w:ilvl w:val="1"/>
          <w:numId w:val="3"/>
        </w:numPr>
        <w:spacing w:after="0" w:line="240" w:lineRule="auto"/>
        <w:rPr>
          <w:rFonts w:eastAsia="Times New Roman" w:cs="Times New Roman"/>
          <w:kern w:val="0"/>
          <w14:ligatures w14:val="none"/>
        </w:rPr>
      </w:pPr>
      <w:r>
        <w:rPr>
          <w:rFonts w:eastAsia="Times New Roman" w:cs="Times New Roman"/>
          <w:kern w:val="0"/>
          <w14:ligatures w14:val="none"/>
        </w:rPr>
        <w:t>ERR10200993,</w:t>
      </w:r>
      <w:r w:rsidRPr="005641E7">
        <w:rPr>
          <w:rFonts w:eastAsia="Times New Roman" w:cs="Times New Roman"/>
          <w:kern w:val="0"/>
          <w14:ligatures w14:val="none"/>
        </w:rPr>
        <w:t xml:space="preserve"> </w:t>
      </w:r>
      <w:r>
        <w:rPr>
          <w:rFonts w:eastAsia="Times New Roman" w:cs="Times New Roman"/>
          <w:kern w:val="0"/>
          <w14:ligatures w14:val="none"/>
        </w:rPr>
        <w:t>which is associated with the files named microbials11</w:t>
      </w:r>
    </w:p>
    <w:p w14:paraId="51CF7CDF" w14:textId="77777777" w:rsidR="000548AD" w:rsidRDefault="000548AD" w:rsidP="000548AD">
      <w:pPr>
        <w:numPr>
          <w:ilvl w:val="1"/>
          <w:numId w:val="3"/>
        </w:numPr>
        <w:spacing w:after="0" w:line="240" w:lineRule="auto"/>
        <w:rPr>
          <w:rFonts w:eastAsia="Times New Roman" w:cs="Times New Roman"/>
          <w:kern w:val="0"/>
          <w14:ligatures w14:val="none"/>
        </w:rPr>
      </w:pPr>
      <w:r>
        <w:rPr>
          <w:rFonts w:eastAsia="Times New Roman" w:cs="Times New Roman"/>
          <w:kern w:val="0"/>
          <w14:ligatures w14:val="none"/>
        </w:rPr>
        <w:t>ERR10096271,</w:t>
      </w:r>
      <w:r w:rsidRPr="005641E7">
        <w:rPr>
          <w:rFonts w:eastAsia="Times New Roman" w:cs="Times New Roman"/>
          <w:kern w:val="0"/>
          <w14:ligatures w14:val="none"/>
        </w:rPr>
        <w:t xml:space="preserve"> </w:t>
      </w:r>
      <w:r>
        <w:rPr>
          <w:rFonts w:eastAsia="Times New Roman" w:cs="Times New Roman"/>
          <w:kern w:val="0"/>
          <w14:ligatures w14:val="none"/>
        </w:rPr>
        <w:t>which is associated with the files named microbials1</w:t>
      </w:r>
    </w:p>
    <w:p w14:paraId="1FF655F3" w14:textId="77777777" w:rsidR="000548AD" w:rsidRDefault="000548AD" w:rsidP="000548AD">
      <w:pPr>
        <w:numPr>
          <w:ilvl w:val="1"/>
          <w:numId w:val="3"/>
        </w:numPr>
        <w:spacing w:after="0" w:line="240" w:lineRule="auto"/>
        <w:rPr>
          <w:rFonts w:eastAsia="Times New Roman" w:cs="Times New Roman"/>
          <w:kern w:val="0"/>
          <w14:ligatures w14:val="none"/>
        </w:rPr>
      </w:pPr>
      <w:r>
        <w:rPr>
          <w:rFonts w:eastAsia="Times New Roman" w:cs="Times New Roman"/>
          <w:kern w:val="0"/>
          <w14:ligatures w14:val="none"/>
        </w:rPr>
        <w:t>ERR10096272,</w:t>
      </w:r>
      <w:r w:rsidRPr="005641E7">
        <w:rPr>
          <w:rFonts w:eastAsia="Times New Roman" w:cs="Times New Roman"/>
          <w:kern w:val="0"/>
          <w14:ligatures w14:val="none"/>
        </w:rPr>
        <w:t xml:space="preserve"> </w:t>
      </w:r>
      <w:r>
        <w:rPr>
          <w:rFonts w:eastAsia="Times New Roman" w:cs="Times New Roman"/>
          <w:kern w:val="0"/>
          <w14:ligatures w14:val="none"/>
        </w:rPr>
        <w:t>which is associated with the files named microbials8</w:t>
      </w:r>
    </w:p>
    <w:p w14:paraId="484C0413" w14:textId="28D8BA9E" w:rsidR="000548AD" w:rsidRDefault="000548AD" w:rsidP="000548AD">
      <w:pPr>
        <w:numPr>
          <w:ilvl w:val="0"/>
          <w:numId w:val="3"/>
        </w:numPr>
        <w:spacing w:after="0" w:line="240" w:lineRule="auto"/>
        <w:rPr>
          <w:rFonts w:eastAsia="Times New Roman" w:cs="Times New Roman"/>
          <w:kern w:val="0"/>
          <w14:ligatures w14:val="none"/>
        </w:rPr>
      </w:pPr>
      <w:r>
        <w:rPr>
          <w:rFonts w:eastAsia="Times New Roman" w:cs="Times New Roman"/>
          <w:kern w:val="0"/>
          <w14:ligatures w14:val="none"/>
        </w:rPr>
        <w:t xml:space="preserve">Checking </w:t>
      </w:r>
      <w:r w:rsidRPr="005641E7">
        <w:rPr>
          <w:rFonts w:eastAsia="Times New Roman" w:cs="Times New Roman"/>
          <w:kern w:val="0"/>
          <w14:ligatures w14:val="none"/>
        </w:rPr>
        <w:t>PRJEB56590</w:t>
      </w:r>
      <w:del w:id="76" w:author="Modestou, Modestos A [AGRON]" w:date="2025-05-01T23:54:00Z" w16du:dateUtc="2025-05-02T04:54:00Z">
        <w:r w:rsidDel="00AE6E2A">
          <w:rPr>
            <w:rFonts w:eastAsia="Times New Roman" w:cs="Times New Roman"/>
            <w:kern w:val="0"/>
            <w14:ligatures w14:val="none"/>
          </w:rPr>
          <w:delText>,</w:delText>
        </w:r>
      </w:del>
      <w:r>
        <w:rPr>
          <w:rFonts w:eastAsia="Times New Roman" w:cs="Times New Roman"/>
          <w:kern w:val="0"/>
          <w14:ligatures w14:val="none"/>
        </w:rPr>
        <w:t xml:space="preserve"> (which we found is </w:t>
      </w:r>
      <w:ins w:id="77" w:author="Modestou, Modestos A [AGRON]" w:date="2025-05-02T00:19:00Z" w16du:dateUtc="2025-05-02T05:19:00Z">
        <w:r w:rsidR="000D1D96">
          <w:rPr>
            <w:rFonts w:eastAsia="Times New Roman" w:cs="Times New Roman"/>
            <w:kern w:val="0"/>
            <w14:ligatures w14:val="none"/>
          </w:rPr>
          <w:t xml:space="preserve">the </w:t>
        </w:r>
      </w:ins>
      <w:r>
        <w:rPr>
          <w:rFonts w:eastAsia="Times New Roman" w:cs="Times New Roman"/>
          <w:kern w:val="0"/>
          <w14:ligatures w14:val="none"/>
        </w:rPr>
        <w:t>root</w:t>
      </w:r>
      <w:del w:id="78" w:author="Modestou, Modestos A [AGRON]" w:date="2025-05-02T00:16:00Z" w16du:dateUtc="2025-05-02T05:16:00Z">
        <w:r w:rsidDel="000D1D96">
          <w:rPr>
            <w:rFonts w:eastAsia="Times New Roman" w:cs="Times New Roman"/>
            <w:kern w:val="0"/>
            <w14:ligatures w14:val="none"/>
          </w:rPr>
          <w:delText>,</w:delText>
        </w:r>
      </w:del>
      <w:r>
        <w:rPr>
          <w:rFonts w:eastAsia="Times New Roman" w:cs="Times New Roman"/>
          <w:kern w:val="0"/>
          <w14:ligatures w14:val="none"/>
        </w:rPr>
        <w:t xml:space="preserve"> from the paper)</w:t>
      </w:r>
      <w:ins w:id="79" w:author="Modestou, Modestos A [AGRON]" w:date="2025-05-01T23:54:00Z" w16du:dateUtc="2025-05-02T04:54:00Z">
        <w:r w:rsidR="00AE6E2A">
          <w:rPr>
            <w:rFonts w:eastAsia="Times New Roman" w:cs="Times New Roman"/>
            <w:kern w:val="0"/>
            <w14:ligatures w14:val="none"/>
          </w:rPr>
          <w:t>,</w:t>
        </w:r>
      </w:ins>
      <w:r>
        <w:rPr>
          <w:rFonts w:eastAsia="Times New Roman" w:cs="Times New Roman"/>
          <w:kern w:val="0"/>
          <w14:ligatures w14:val="none"/>
        </w:rPr>
        <w:t xml:space="preserve"> we find:</w:t>
      </w:r>
    </w:p>
    <w:p w14:paraId="27451A9B" w14:textId="77777777" w:rsidR="000548AD" w:rsidRDefault="000548AD" w:rsidP="000548AD">
      <w:pPr>
        <w:numPr>
          <w:ilvl w:val="1"/>
          <w:numId w:val="3"/>
        </w:numPr>
        <w:spacing w:after="0" w:line="240" w:lineRule="auto"/>
        <w:rPr>
          <w:rFonts w:eastAsia="Times New Roman" w:cs="Times New Roman"/>
          <w:kern w:val="0"/>
          <w14:ligatures w14:val="none"/>
        </w:rPr>
      </w:pPr>
      <w:r>
        <w:rPr>
          <w:rFonts w:eastAsia="Times New Roman" w:cs="Times New Roman"/>
          <w:kern w:val="0"/>
          <w14:ligatures w14:val="none"/>
        </w:rPr>
        <w:t>ERR10322985,</w:t>
      </w:r>
      <w:r w:rsidRPr="005641E7">
        <w:rPr>
          <w:rFonts w:eastAsia="Times New Roman" w:cs="Times New Roman"/>
          <w:kern w:val="0"/>
          <w14:ligatures w14:val="none"/>
        </w:rPr>
        <w:t xml:space="preserve"> </w:t>
      </w:r>
      <w:r>
        <w:rPr>
          <w:rFonts w:eastAsia="Times New Roman" w:cs="Times New Roman"/>
          <w:kern w:val="0"/>
          <w14:ligatures w14:val="none"/>
        </w:rPr>
        <w:t>which is associated with the files named microbials10</w:t>
      </w:r>
    </w:p>
    <w:p w14:paraId="211A6DA6" w14:textId="77777777" w:rsidR="000548AD" w:rsidRDefault="000548AD" w:rsidP="000548AD">
      <w:pPr>
        <w:numPr>
          <w:ilvl w:val="1"/>
          <w:numId w:val="3"/>
        </w:numPr>
        <w:spacing w:after="0" w:line="240" w:lineRule="auto"/>
        <w:rPr>
          <w:rFonts w:eastAsia="Times New Roman" w:cs="Times New Roman"/>
          <w:kern w:val="0"/>
          <w14:ligatures w14:val="none"/>
        </w:rPr>
      </w:pPr>
      <w:r>
        <w:rPr>
          <w:rFonts w:eastAsia="Times New Roman" w:cs="Times New Roman"/>
          <w:kern w:val="0"/>
          <w14:ligatures w14:val="none"/>
        </w:rPr>
        <w:t>ERR10211983,</w:t>
      </w:r>
      <w:r w:rsidRPr="005641E7">
        <w:rPr>
          <w:rFonts w:eastAsia="Times New Roman" w:cs="Times New Roman"/>
          <w:kern w:val="0"/>
          <w14:ligatures w14:val="none"/>
        </w:rPr>
        <w:t xml:space="preserve"> </w:t>
      </w:r>
      <w:r>
        <w:rPr>
          <w:rFonts w:eastAsia="Times New Roman" w:cs="Times New Roman"/>
          <w:kern w:val="0"/>
          <w14:ligatures w14:val="none"/>
        </w:rPr>
        <w:t>which is associated with the files named microbials5</w:t>
      </w:r>
    </w:p>
    <w:p w14:paraId="0DED3BC5" w14:textId="77777777" w:rsidR="000548AD" w:rsidRDefault="000548AD" w:rsidP="000548AD">
      <w:pPr>
        <w:numPr>
          <w:ilvl w:val="1"/>
          <w:numId w:val="3"/>
        </w:numPr>
        <w:spacing w:after="0" w:line="240" w:lineRule="auto"/>
        <w:rPr>
          <w:rFonts w:eastAsia="Times New Roman" w:cs="Times New Roman"/>
          <w:kern w:val="0"/>
          <w14:ligatures w14:val="none"/>
        </w:rPr>
      </w:pPr>
      <w:r>
        <w:rPr>
          <w:rFonts w:eastAsia="Times New Roman" w:cs="Times New Roman"/>
          <w:kern w:val="0"/>
          <w14:ligatures w14:val="none"/>
        </w:rPr>
        <w:t>ERR10322984,</w:t>
      </w:r>
      <w:r w:rsidRPr="005641E7">
        <w:rPr>
          <w:rFonts w:eastAsia="Times New Roman" w:cs="Times New Roman"/>
          <w:kern w:val="0"/>
          <w14:ligatures w14:val="none"/>
        </w:rPr>
        <w:t xml:space="preserve"> </w:t>
      </w:r>
      <w:r>
        <w:rPr>
          <w:rFonts w:eastAsia="Times New Roman" w:cs="Times New Roman"/>
          <w:kern w:val="0"/>
          <w14:ligatures w14:val="none"/>
        </w:rPr>
        <w:t>which is associated with the files named microbials7</w:t>
      </w:r>
    </w:p>
    <w:p w14:paraId="611AAC76" w14:textId="77777777" w:rsidR="000548AD" w:rsidRPr="008B4E0C" w:rsidRDefault="000548AD" w:rsidP="000548AD">
      <w:pPr>
        <w:spacing w:after="0" w:line="240" w:lineRule="auto"/>
        <w:rPr>
          <w:rFonts w:eastAsia="Times New Roman" w:cs="Times New Roman"/>
          <w:kern w:val="0"/>
          <w14:ligatures w14:val="none"/>
        </w:rPr>
      </w:pPr>
    </w:p>
    <w:p w14:paraId="57571809" w14:textId="7727706A" w:rsidR="000548AD" w:rsidRPr="008B4E0C" w:rsidRDefault="000548AD" w:rsidP="000548AD">
      <w:p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For </w:t>
      </w:r>
      <w:del w:id="80" w:author="Modestou, Modestos A [AGRON]" w:date="2025-05-01T23:54:00Z" w16du:dateUtc="2025-05-02T04:54:00Z">
        <w:r w:rsidRPr="008B4E0C" w:rsidDel="00AE6E2A">
          <w:rPr>
            <w:rFonts w:eastAsia="Times New Roman" w:cs="Times New Roman"/>
            <w:kern w:val="0"/>
            <w14:ligatures w14:val="none"/>
          </w:rPr>
          <w:delText xml:space="preserve">the purposes of </w:delText>
        </w:r>
      </w:del>
      <w:r w:rsidRPr="008B4E0C">
        <w:rPr>
          <w:rFonts w:eastAsia="Times New Roman" w:cs="Times New Roman"/>
          <w:kern w:val="0"/>
          <w14:ligatures w14:val="none"/>
        </w:rPr>
        <w:t>this project, we are focusing on the root samples</w:t>
      </w:r>
      <w:r>
        <w:rPr>
          <w:rFonts w:eastAsia="Times New Roman" w:cs="Times New Roman"/>
          <w:kern w:val="0"/>
          <w14:ligatures w14:val="none"/>
        </w:rPr>
        <w:t>.</w:t>
      </w:r>
    </w:p>
    <w:p w14:paraId="4342040F" w14:textId="77777777" w:rsidR="000548AD" w:rsidRPr="008B4E0C" w:rsidRDefault="000548AD" w:rsidP="000548AD">
      <w:pPr>
        <w:spacing w:after="0" w:line="240" w:lineRule="auto"/>
        <w:rPr>
          <w:rFonts w:eastAsia="Times New Roman" w:cs="Times New Roman"/>
          <w:kern w:val="0"/>
          <w14:ligatures w14:val="none"/>
        </w:rPr>
      </w:pPr>
    </w:p>
    <w:p w14:paraId="56A297C7" w14:textId="77777777" w:rsidR="000548AD" w:rsidRPr="008B4E0C" w:rsidRDefault="000548AD" w:rsidP="000548AD">
      <w:pPr>
        <w:spacing w:after="0" w:line="240" w:lineRule="auto"/>
        <w:rPr>
          <w:rFonts w:eastAsia="Times New Roman" w:cs="Times New Roman"/>
          <w:kern w:val="0"/>
          <w14:ligatures w14:val="none"/>
        </w:rPr>
      </w:pPr>
      <w:r w:rsidRPr="008B4E0C">
        <w:rPr>
          <w:rFonts w:eastAsia="Times New Roman" w:cs="Times New Roman"/>
          <w:kern w:val="0"/>
          <w14:ligatures w14:val="none"/>
        </w:rPr>
        <w:t>Initial examination of the sequence files:</w:t>
      </w:r>
    </w:p>
    <w:p w14:paraId="36A58F73" w14:textId="0EA8D8EF" w:rsidR="000548AD" w:rsidRPr="008B4E0C" w:rsidRDefault="000548AD" w:rsidP="000548AD">
      <w:pPr>
        <w:numPr>
          <w:ilvl w:val="0"/>
          <w:numId w:val="3"/>
        </w:numPr>
        <w:spacing w:after="0" w:line="240" w:lineRule="auto"/>
        <w:rPr>
          <w:rFonts w:eastAsia="Times New Roman" w:cs="Times New Roman"/>
          <w:kern w:val="0"/>
          <w14:ligatures w14:val="none"/>
        </w:rPr>
      </w:pPr>
      <w:proofErr w:type="spellStart"/>
      <w:r>
        <w:rPr>
          <w:rFonts w:eastAsia="Times New Roman" w:cs="Times New Roman"/>
          <w:kern w:val="0"/>
          <w14:ligatures w14:val="none"/>
        </w:rPr>
        <w:t>Fastq</w:t>
      </w:r>
      <w:proofErr w:type="spellEnd"/>
      <w:r>
        <w:rPr>
          <w:rFonts w:eastAsia="Times New Roman" w:cs="Times New Roman"/>
          <w:kern w:val="0"/>
          <w14:ligatures w14:val="none"/>
        </w:rPr>
        <w:t xml:space="preserve"> </w:t>
      </w:r>
      <w:r w:rsidRPr="008B4E0C">
        <w:rPr>
          <w:rFonts w:eastAsia="Times New Roman" w:cs="Times New Roman"/>
          <w:kern w:val="0"/>
          <w14:ligatures w14:val="none"/>
        </w:rPr>
        <w:t xml:space="preserve">File sizes range from around </w:t>
      </w:r>
      <w:r>
        <w:rPr>
          <w:rFonts w:eastAsia="Times New Roman" w:cs="Times New Roman"/>
          <w:kern w:val="0"/>
          <w14:ligatures w14:val="none"/>
        </w:rPr>
        <w:t>190MB to 4GB</w:t>
      </w:r>
      <w:ins w:id="81" w:author="Modestou, Modestos A [AGRON]" w:date="2025-05-01T23:54:00Z" w16du:dateUtc="2025-05-02T04:54:00Z">
        <w:r w:rsidR="00AE6E2A">
          <w:rPr>
            <w:rFonts w:eastAsia="Times New Roman" w:cs="Times New Roman"/>
            <w:kern w:val="0"/>
            <w14:ligatures w14:val="none"/>
          </w:rPr>
          <w:t>,</w:t>
        </w:r>
      </w:ins>
      <w:r>
        <w:rPr>
          <w:rFonts w:eastAsia="Times New Roman" w:cs="Times New Roman"/>
          <w:kern w:val="0"/>
          <w14:ligatures w14:val="none"/>
        </w:rPr>
        <w:t xml:space="preserve"> and Bam file sizes range from </w:t>
      </w:r>
      <w:r w:rsidRPr="008B4E0C">
        <w:rPr>
          <w:rFonts w:eastAsia="Times New Roman" w:cs="Times New Roman"/>
          <w:kern w:val="0"/>
          <w14:ligatures w14:val="none"/>
        </w:rPr>
        <w:t>4</w:t>
      </w:r>
      <w:r>
        <w:rPr>
          <w:rFonts w:eastAsia="Times New Roman" w:cs="Times New Roman"/>
          <w:kern w:val="0"/>
          <w14:ligatures w14:val="none"/>
        </w:rPr>
        <w:t>0</w:t>
      </w:r>
      <w:r w:rsidRPr="008B4E0C">
        <w:rPr>
          <w:rFonts w:eastAsia="Times New Roman" w:cs="Times New Roman"/>
          <w:kern w:val="0"/>
          <w14:ligatures w14:val="none"/>
        </w:rPr>
        <w:t xml:space="preserve">MB to nearly </w:t>
      </w:r>
      <w:r>
        <w:rPr>
          <w:rFonts w:eastAsia="Times New Roman" w:cs="Times New Roman"/>
          <w:kern w:val="0"/>
          <w14:ligatures w14:val="none"/>
        </w:rPr>
        <w:t>1</w:t>
      </w:r>
      <w:r w:rsidRPr="008B4E0C">
        <w:rPr>
          <w:rFonts w:eastAsia="Times New Roman" w:cs="Times New Roman"/>
          <w:kern w:val="0"/>
          <w14:ligatures w14:val="none"/>
        </w:rPr>
        <w:t>GB</w:t>
      </w:r>
    </w:p>
    <w:p w14:paraId="087D06AC" w14:textId="6C776535"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82"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83"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1154M Apr 24 12:00 ERR10096271.fastq</w:t>
      </w:r>
    </w:p>
    <w:p w14:paraId="3F75AA6F" w14:textId="32B34F05"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84"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85"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451M Apr 24 12:01 ERR10096272.fastq</w:t>
      </w:r>
    </w:p>
    <w:p w14:paraId="201835C6" w14:textId="142243A1"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86"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87"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190M Apr 24 12:01 ERR10096273.fastq</w:t>
      </w:r>
    </w:p>
    <w:p w14:paraId="5BD3B16A" w14:textId="088F5CE5"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88"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89"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3884M Apr 24 12:01 ERR10200993.fastq</w:t>
      </w:r>
    </w:p>
    <w:p w14:paraId="634A0A18" w14:textId="291D4F7F"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90"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91"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590M Apr 24 12:03 ERR10322983.fastq</w:t>
      </w:r>
    </w:p>
    <w:p w14:paraId="2A722BB6" w14:textId="08E2C1C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92"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93"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816M Apr 24 12:03 ERR10322984.fastq</w:t>
      </w:r>
    </w:p>
    <w:p w14:paraId="7903BBA8" w14:textId="2C4B60F2"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94"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95"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1065M Apr 24 12:03 ERR10322985.fastq</w:t>
      </w:r>
    </w:p>
    <w:p w14:paraId="1F43145E" w14:textId="5038CAFF"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96"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97"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285M Apr 24 12:05 microbials10.ccs.bam</w:t>
      </w:r>
    </w:p>
    <w:p w14:paraId="6B712932" w14:textId="31263F99"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98"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99"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914M Apr 24 12:02 microbials11.ccs.bam</w:t>
      </w:r>
    </w:p>
    <w:p w14:paraId="6F465534" w14:textId="175F6EE1"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100"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101"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266M Apr 24 12:02 microbials1.ccs.bam</w:t>
      </w:r>
    </w:p>
    <w:p w14:paraId="783F9769" w14:textId="41E86AC5"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102"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103"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150M Apr 24 12:04 microbials5.ccs.bam</w:t>
      </w:r>
    </w:p>
    <w:p w14:paraId="3AA08A29" w14:textId="2E722ECD"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104"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105"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187M Apr 24 12:04 microbials7.ccs.bam</w:t>
      </w:r>
    </w:p>
    <w:p w14:paraId="3BE119D7" w14:textId="04CDD26A"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106"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107"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100M Apr 24 12:02 microbials8.ccs.bam</w:t>
      </w:r>
    </w:p>
    <w:p w14:paraId="45A929DE" w14:textId="1A3419C6"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w:t>
      </w:r>
      <w:proofErr w:type="spellStart"/>
      <w:r w:rsidRPr="00433896">
        <w:rPr>
          <w:rFonts w:ascii="Courier New" w:eastAsia="Times New Roman" w:hAnsi="Courier New" w:cs="Courier New"/>
          <w:kern w:val="0"/>
          <w:sz w:val="18"/>
          <w:szCs w:val="18"/>
          <w14:ligatures w14:val="none"/>
        </w:rPr>
        <w:t>rw</w:t>
      </w:r>
      <w:proofErr w:type="spellEnd"/>
      <w:r w:rsidRPr="00433896">
        <w:rPr>
          <w:rFonts w:ascii="Courier New" w:eastAsia="Times New Roman" w:hAnsi="Courier New" w:cs="Courier New"/>
          <w:kern w:val="0"/>
          <w:sz w:val="18"/>
          <w:szCs w:val="18"/>
          <w14:ligatures w14:val="none"/>
        </w:rPr>
        <w:t>-r-----.</w:t>
      </w:r>
      <w:ins w:id="108" w:author="Modestou, Modestos A [AGRON]" w:date="2025-05-02T00:14:00Z" w16du:dateUtc="2025-05-02T05:14:00Z">
        <w:r w:rsidR="00CE0B26">
          <w:rPr>
            <w:rFonts w:ascii="Courier New" w:eastAsia="Times New Roman" w:hAnsi="Courier New" w:cs="Courier New"/>
            <w:kern w:val="0"/>
            <w:sz w:val="18"/>
            <w:szCs w:val="18"/>
            <w14:ligatures w14:val="none"/>
          </w:rPr>
          <w:t xml:space="preserve"> </w:t>
        </w:r>
      </w:ins>
      <w:del w:id="109" w:author="Modestou, Modestos A [AGRON]" w:date="2025-05-02T00:14:00Z" w16du:dateUtc="2025-05-02T05:14:00Z">
        <w:r w:rsidRPr="00433896" w:rsidDel="00CE0B26">
          <w:rPr>
            <w:rFonts w:ascii="Courier New" w:eastAsia="Times New Roman" w:hAnsi="Courier New" w:cs="Courier New"/>
            <w:kern w:val="0"/>
            <w:sz w:val="18"/>
            <w:szCs w:val="18"/>
            <w14:ligatures w14:val="none"/>
          </w:rPr>
          <w:delText xml:space="preserve"> </w:delText>
        </w:r>
      </w:del>
      <w:r w:rsidRPr="00433896">
        <w:rPr>
          <w:rFonts w:ascii="Courier New" w:eastAsia="Times New Roman" w:hAnsi="Courier New" w:cs="Courier New"/>
          <w:kern w:val="0"/>
          <w:sz w:val="18"/>
          <w:szCs w:val="18"/>
          <w14:ligatures w14:val="none"/>
        </w:rPr>
        <w:t xml:space="preserve">1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student   40M Apr 24 12:02 microbials9.ccs.bam</w:t>
      </w:r>
    </w:p>
    <w:p w14:paraId="05B7FE8C" w14:textId="77777777" w:rsidR="000548AD" w:rsidRPr="008B4E0C" w:rsidRDefault="000548AD" w:rsidP="000548AD">
      <w:pPr>
        <w:numPr>
          <w:ilvl w:val="0"/>
          <w:numId w:val="3"/>
        </w:numPr>
        <w:spacing w:after="0" w:line="240" w:lineRule="auto"/>
        <w:rPr>
          <w:rFonts w:eastAsia="Times New Roman" w:cs="Times New Roman"/>
          <w:kern w:val="0"/>
          <w14:ligatures w14:val="none"/>
        </w:rPr>
      </w:pPr>
      <w:r w:rsidRPr="008B4E0C">
        <w:rPr>
          <w:rFonts w:eastAsia="Times New Roman" w:cs="Times New Roman"/>
          <w:kern w:val="0"/>
          <w14:ligatures w14:val="none"/>
        </w:rPr>
        <w:t>Read counts range from about 128,000 to around 2.9 million reads per file</w:t>
      </w:r>
    </w:p>
    <w:p w14:paraId="7EACEC9D"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12:19:32 </w:t>
      </w:r>
      <w:proofErr w:type="spellStart"/>
      <w:r w:rsidRPr="00433896">
        <w:rPr>
          <w:rFonts w:ascii="Courier New" w:eastAsia="Times New Roman" w:hAnsi="Courier New" w:cs="Courier New"/>
          <w:kern w:val="0"/>
          <w:sz w:val="18"/>
          <w:szCs w:val="18"/>
          <w14:ligatures w14:val="none"/>
        </w:rPr>
        <w:t>sadiya</w:t>
      </w:r>
      <w:proofErr w:type="spellEnd"/>
      <w:r w:rsidRPr="00433896">
        <w:rPr>
          <w:rFonts w:ascii="Courier New" w:eastAsia="Times New Roman" w:hAnsi="Courier New" w:cs="Courier New"/>
          <w:kern w:val="0"/>
          <w:sz w:val="18"/>
          <w:szCs w:val="18"/>
          <w14:ligatures w14:val="none"/>
        </w:rPr>
        <w:t xml:space="preserve">$ for </w:t>
      </w:r>
      <w:proofErr w:type="spellStart"/>
      <w:r w:rsidRPr="00433896">
        <w:rPr>
          <w:rFonts w:ascii="Courier New" w:eastAsia="Times New Roman" w:hAnsi="Courier New" w:cs="Courier New"/>
          <w:kern w:val="0"/>
          <w:sz w:val="18"/>
          <w:szCs w:val="18"/>
          <w14:ligatures w14:val="none"/>
        </w:rPr>
        <w:t>i</w:t>
      </w:r>
      <w:proofErr w:type="spellEnd"/>
      <w:r w:rsidRPr="00433896">
        <w:rPr>
          <w:rFonts w:ascii="Courier New" w:eastAsia="Times New Roman" w:hAnsi="Courier New" w:cs="Courier New"/>
          <w:kern w:val="0"/>
          <w:sz w:val="18"/>
          <w:szCs w:val="18"/>
          <w14:ligatures w14:val="none"/>
        </w:rPr>
        <w:t xml:space="preserve"> in *.</w:t>
      </w:r>
      <w:proofErr w:type="spellStart"/>
      <w:r w:rsidRPr="00433896">
        <w:rPr>
          <w:rFonts w:ascii="Courier New" w:eastAsia="Times New Roman" w:hAnsi="Courier New" w:cs="Courier New"/>
          <w:kern w:val="0"/>
          <w:sz w:val="18"/>
          <w:szCs w:val="18"/>
          <w14:ligatures w14:val="none"/>
        </w:rPr>
        <w:t>fastq</w:t>
      </w:r>
      <w:proofErr w:type="spellEnd"/>
      <w:r w:rsidRPr="00433896">
        <w:rPr>
          <w:rFonts w:ascii="Courier New" w:eastAsia="Times New Roman" w:hAnsi="Courier New" w:cs="Courier New"/>
          <w:kern w:val="0"/>
          <w:sz w:val="18"/>
          <w:szCs w:val="18"/>
          <w14:ligatures w14:val="none"/>
        </w:rPr>
        <w:t>; do echo $(cat $</w:t>
      </w:r>
      <w:proofErr w:type="spellStart"/>
      <w:r w:rsidRPr="00433896">
        <w:rPr>
          <w:rFonts w:ascii="Courier New" w:eastAsia="Times New Roman" w:hAnsi="Courier New" w:cs="Courier New"/>
          <w:kern w:val="0"/>
          <w:sz w:val="18"/>
          <w:szCs w:val="18"/>
          <w14:ligatures w14:val="none"/>
        </w:rPr>
        <w:t>i</w:t>
      </w:r>
      <w:proofErr w:type="spellEnd"/>
      <w:r w:rsidRPr="00433896">
        <w:rPr>
          <w:rFonts w:ascii="Courier New" w:eastAsia="Times New Roman" w:hAnsi="Courier New" w:cs="Courier New"/>
          <w:kern w:val="0"/>
          <w:sz w:val="18"/>
          <w:szCs w:val="18"/>
          <w14:ligatures w14:val="none"/>
        </w:rPr>
        <w:t xml:space="preserve"> | </w:t>
      </w:r>
      <w:proofErr w:type="spellStart"/>
      <w:r w:rsidRPr="00433896">
        <w:rPr>
          <w:rFonts w:ascii="Courier New" w:eastAsia="Times New Roman" w:hAnsi="Courier New" w:cs="Courier New"/>
          <w:kern w:val="0"/>
          <w:sz w:val="18"/>
          <w:szCs w:val="18"/>
          <w14:ligatures w14:val="none"/>
        </w:rPr>
        <w:t>wc</w:t>
      </w:r>
      <w:proofErr w:type="spellEnd"/>
      <w:r w:rsidRPr="00433896">
        <w:rPr>
          <w:rFonts w:ascii="Courier New" w:eastAsia="Times New Roman" w:hAnsi="Courier New" w:cs="Courier New"/>
          <w:kern w:val="0"/>
          <w:sz w:val="18"/>
          <w:szCs w:val="18"/>
          <w14:ligatures w14:val="none"/>
        </w:rPr>
        <w:t xml:space="preserve"> -l)/4 | </w:t>
      </w:r>
      <w:proofErr w:type="spellStart"/>
      <w:r w:rsidRPr="00433896">
        <w:rPr>
          <w:rFonts w:ascii="Courier New" w:eastAsia="Times New Roman" w:hAnsi="Courier New" w:cs="Courier New"/>
          <w:kern w:val="0"/>
          <w:sz w:val="18"/>
          <w:szCs w:val="18"/>
          <w14:ligatures w14:val="none"/>
        </w:rPr>
        <w:t>bc</w:t>
      </w:r>
      <w:proofErr w:type="spellEnd"/>
      <w:r w:rsidRPr="00433896">
        <w:rPr>
          <w:rFonts w:ascii="Courier New" w:eastAsia="Times New Roman" w:hAnsi="Courier New" w:cs="Courier New"/>
          <w:kern w:val="0"/>
          <w:sz w:val="18"/>
          <w:szCs w:val="18"/>
          <w14:ligatures w14:val="none"/>
        </w:rPr>
        <w:t>; echo; done</w:t>
      </w:r>
    </w:p>
    <w:p w14:paraId="4AFE463C"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ERR10096271.fastq</w:t>
      </w:r>
    </w:p>
    <w:p w14:paraId="17D947BD"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733485</w:t>
      </w:r>
    </w:p>
    <w:p w14:paraId="05A1CC45"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ERR10096272.fastq</w:t>
      </w:r>
    </w:p>
    <w:p w14:paraId="2B2625CB"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287530</w:t>
      </w:r>
    </w:p>
    <w:p w14:paraId="7184B575"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ERR10096273.fastq</w:t>
      </w:r>
    </w:p>
    <w:p w14:paraId="0B324C1C"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127980</w:t>
      </w:r>
    </w:p>
    <w:p w14:paraId="239E725D"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ERR10200993.fastq</w:t>
      </w:r>
    </w:p>
    <w:p w14:paraId="1096295D"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2886255</w:t>
      </w:r>
    </w:p>
    <w:p w14:paraId="6BBD8483"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ERR10322983.fastq</w:t>
      </w:r>
    </w:p>
    <w:p w14:paraId="60918A7A"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203336</w:t>
      </w:r>
    </w:p>
    <w:p w14:paraId="4A7A51F2"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ERR10322984.fastq</w:t>
      </w:r>
    </w:p>
    <w:p w14:paraId="51A692C5"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266311</w:t>
      </w:r>
    </w:p>
    <w:p w14:paraId="7E5971F2"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ERR10322985.fastq</w:t>
      </w:r>
    </w:p>
    <w:p w14:paraId="48753DB6" w14:textId="77777777" w:rsidR="000548AD" w:rsidRPr="00433896" w:rsidRDefault="000548AD" w:rsidP="000548AD">
      <w:pPr>
        <w:spacing w:after="0" w:line="240" w:lineRule="auto"/>
        <w:ind w:left="144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lastRenderedPageBreak/>
        <w:t>346428</w:t>
      </w:r>
    </w:p>
    <w:p w14:paraId="54CD3F11" w14:textId="77777777" w:rsidR="000548AD" w:rsidRPr="008B4E0C" w:rsidRDefault="000548AD" w:rsidP="000548AD">
      <w:pPr>
        <w:spacing w:after="0" w:line="240" w:lineRule="auto"/>
        <w:rPr>
          <w:rFonts w:eastAsia="Times New Roman" w:cs="Times New Roman"/>
          <w:kern w:val="0"/>
          <w14:ligatures w14:val="none"/>
        </w:rPr>
      </w:pPr>
    </w:p>
    <w:p w14:paraId="60F941BF" w14:textId="4A2E3E80" w:rsidR="000548AD" w:rsidRPr="00E351FF" w:rsidRDefault="000548AD" w:rsidP="000548AD">
      <w:pPr>
        <w:numPr>
          <w:ilvl w:val="0"/>
          <w:numId w:val="3"/>
        </w:num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The data </w:t>
      </w:r>
      <w:del w:id="110" w:author="Modestou, Modestos A [AGRON]" w:date="2025-05-01T23:54:00Z" w16du:dateUtc="2025-05-02T04:54:00Z">
        <w:r w:rsidRPr="008B4E0C" w:rsidDel="00AE6E2A">
          <w:rPr>
            <w:rFonts w:eastAsia="Times New Roman" w:cs="Times New Roman"/>
            <w:kern w:val="0"/>
            <w14:ligatures w14:val="none"/>
          </w:rPr>
          <w:delText xml:space="preserve">is </w:delText>
        </w:r>
      </w:del>
      <w:ins w:id="111" w:author="Modestou, Modestos A [AGRON]" w:date="2025-05-01T23:54:00Z" w16du:dateUtc="2025-05-02T04:54:00Z">
        <w:r w:rsidR="00AE6E2A">
          <w:rPr>
            <w:rFonts w:eastAsia="Times New Roman" w:cs="Times New Roman"/>
            <w:kern w:val="0"/>
            <w14:ligatures w14:val="none"/>
          </w:rPr>
          <w:t>are</w:t>
        </w:r>
        <w:r w:rsidR="00AE6E2A" w:rsidRPr="008B4E0C">
          <w:rPr>
            <w:rFonts w:eastAsia="Times New Roman" w:cs="Times New Roman"/>
            <w:kern w:val="0"/>
            <w14:ligatures w14:val="none"/>
          </w:rPr>
          <w:t xml:space="preserve"> </w:t>
        </w:r>
      </w:ins>
      <w:r w:rsidRPr="008B4E0C">
        <w:rPr>
          <w:rFonts w:eastAsia="Times New Roman" w:cs="Times New Roman"/>
          <w:kern w:val="0"/>
          <w14:ligatures w14:val="none"/>
        </w:rPr>
        <w:t>PacBio CCS (Circular Consensus Sequencing) reads.</w:t>
      </w:r>
      <w:ins w:id="112" w:author="Modestou, Modestos A [AGRON]" w:date="2025-05-02T00:14:00Z" w16du:dateUtc="2025-05-02T05:14:00Z">
        <w:r w:rsidR="00CE0B26">
          <w:rPr>
            <w:rFonts w:eastAsia="Times New Roman" w:cs="Times New Roman"/>
            <w:kern w:val="0"/>
            <w14:ligatures w14:val="none"/>
          </w:rPr>
          <w:t xml:space="preserve"> </w:t>
        </w:r>
      </w:ins>
      <w:del w:id="113" w:author="Modestou, Modestos A [AGRON]" w:date="2025-05-02T00:14:00Z" w16du:dateUtc="2025-05-02T05:14:00Z">
        <w:r w:rsidRPr="008B4E0C" w:rsidDel="00CE0B26">
          <w:rPr>
            <w:rFonts w:eastAsia="Times New Roman" w:cs="Times New Roman"/>
            <w:kern w:val="0"/>
            <w14:ligatures w14:val="none"/>
          </w:rPr>
          <w:delText xml:space="preserve"> </w:delText>
        </w:r>
      </w:del>
      <w:r w:rsidRPr="008B4E0C">
        <w:rPr>
          <w:rFonts w:eastAsia="Times New Roman" w:cs="Times New Roman"/>
          <w:kern w:val="0"/>
          <w14:ligatures w14:val="none"/>
        </w:rPr>
        <w:t>These are long reads (approximately 500-1800bp)</w:t>
      </w:r>
      <w:r>
        <w:rPr>
          <w:rFonts w:eastAsia="Times New Roman" w:cs="Times New Roman"/>
          <w:kern w:val="0"/>
          <w14:ligatures w14:val="none"/>
        </w:rPr>
        <w:t>.</w:t>
      </w:r>
      <w:ins w:id="114" w:author="Modestou, Modestos A [AGRON]" w:date="2025-05-02T00:14:00Z" w16du:dateUtc="2025-05-02T05:14:00Z">
        <w:r w:rsidR="00CE0B26">
          <w:rPr>
            <w:rFonts w:eastAsia="Times New Roman" w:cs="Times New Roman"/>
            <w:kern w:val="0"/>
            <w14:ligatures w14:val="none"/>
          </w:rPr>
          <w:t xml:space="preserve"> </w:t>
        </w:r>
      </w:ins>
      <w:del w:id="115" w:author="Modestou, Modestos A [AGRON]" w:date="2025-05-02T00:14:00Z" w16du:dateUtc="2025-05-02T05:14:00Z">
        <w:r w:rsidDel="00CE0B26">
          <w:rPr>
            <w:rFonts w:eastAsia="Times New Roman" w:cs="Times New Roman"/>
            <w:kern w:val="0"/>
            <w14:ligatures w14:val="none"/>
          </w:rPr>
          <w:delText xml:space="preserve">  </w:delText>
        </w:r>
      </w:del>
      <w:r>
        <w:rPr>
          <w:rFonts w:eastAsia="Times New Roman" w:cs="Times New Roman"/>
          <w:kern w:val="0"/>
          <w14:ligatures w14:val="none"/>
        </w:rPr>
        <w:t>We check</w:t>
      </w:r>
      <w:ins w:id="116" w:author="Modestou, Modestos A [AGRON]" w:date="2025-05-01T23:55:00Z" w16du:dateUtc="2025-05-02T04:55:00Z">
        <w:r w:rsidR="00AE6E2A">
          <w:rPr>
            <w:rFonts w:eastAsia="Times New Roman" w:cs="Times New Roman"/>
            <w:kern w:val="0"/>
            <w14:ligatures w14:val="none"/>
          </w:rPr>
          <w:t>ed</w:t>
        </w:r>
      </w:ins>
      <w:r>
        <w:rPr>
          <w:rFonts w:eastAsia="Times New Roman" w:cs="Times New Roman"/>
          <w:kern w:val="0"/>
          <w14:ligatures w14:val="none"/>
        </w:rPr>
        <w:t xml:space="preserve"> the files with </w:t>
      </w:r>
      <w:del w:id="117" w:author="Modestou, Modestos A [AGRON]" w:date="2025-05-01T23:55:00Z" w16du:dateUtc="2025-05-02T04:55:00Z">
        <w:r w:rsidDel="00AE6E2A">
          <w:rPr>
            <w:rFonts w:eastAsia="Times New Roman" w:cs="Times New Roman"/>
            <w:kern w:val="0"/>
            <w14:ligatures w14:val="none"/>
          </w:rPr>
          <w:delText xml:space="preserve">fastqc </w:delText>
        </w:r>
      </w:del>
      <w:proofErr w:type="spellStart"/>
      <w:ins w:id="118" w:author="Modestou, Modestos A [AGRON]" w:date="2025-05-01T23:55:00Z" w16du:dateUtc="2025-05-02T04:55:00Z">
        <w:r w:rsidR="00AE6E2A">
          <w:rPr>
            <w:rFonts w:eastAsia="Times New Roman" w:cs="Times New Roman"/>
            <w:kern w:val="0"/>
            <w14:ligatures w14:val="none"/>
          </w:rPr>
          <w:t>FastQC</w:t>
        </w:r>
        <w:proofErr w:type="spellEnd"/>
        <w:r w:rsidR="00AE6E2A">
          <w:rPr>
            <w:rFonts w:eastAsia="Times New Roman" w:cs="Times New Roman"/>
            <w:kern w:val="0"/>
            <w14:ligatures w14:val="none"/>
          </w:rPr>
          <w:t xml:space="preserve"> </w:t>
        </w:r>
      </w:ins>
      <w:r>
        <w:rPr>
          <w:rFonts w:eastAsia="Times New Roman" w:cs="Times New Roman"/>
          <w:kern w:val="0"/>
          <w14:ligatures w14:val="none"/>
        </w:rPr>
        <w:t>and verified that they are high quality.</w:t>
      </w:r>
    </w:p>
    <w:p w14:paraId="555C1CAB" w14:textId="77777777" w:rsidR="000548AD" w:rsidRPr="008B4E0C" w:rsidRDefault="000548AD" w:rsidP="000548AD">
      <w:pPr>
        <w:spacing w:after="0" w:line="240" w:lineRule="auto"/>
        <w:rPr>
          <w:rFonts w:eastAsia="Times New Roman" w:cs="Times New Roman"/>
          <w:kern w:val="0"/>
          <w14:ligatures w14:val="none"/>
        </w:rPr>
      </w:pPr>
    </w:p>
    <w:p w14:paraId="49C4B59F" w14:textId="59BC9FE4" w:rsidR="000548AD" w:rsidRPr="008B4E0C" w:rsidRDefault="000548AD" w:rsidP="000548AD">
      <w:pPr>
        <w:spacing w:after="0" w:line="240" w:lineRule="auto"/>
        <w:outlineLvl w:val="1"/>
        <w:rPr>
          <w:rFonts w:eastAsia="Times New Roman" w:cs="Times New Roman"/>
          <w:b/>
          <w:bCs/>
          <w:kern w:val="0"/>
          <w14:ligatures w14:val="none"/>
        </w:rPr>
      </w:pPr>
      <w:r w:rsidRPr="008B4E0C">
        <w:rPr>
          <w:rFonts w:eastAsia="Times New Roman" w:cs="Times New Roman"/>
          <w:b/>
          <w:bCs/>
          <w:kern w:val="0"/>
          <w14:ligatures w14:val="none"/>
        </w:rPr>
        <w:t>3.</w:t>
      </w:r>
      <w:ins w:id="119" w:author="Modestou, Modestos A [AGRON]" w:date="2025-05-02T00:14:00Z" w16du:dateUtc="2025-05-02T05:14:00Z">
        <w:r w:rsidR="00CE0B26">
          <w:rPr>
            <w:rFonts w:eastAsia="Times New Roman" w:cs="Times New Roman"/>
            <w:b/>
            <w:bCs/>
            <w:kern w:val="0"/>
            <w14:ligatures w14:val="none"/>
          </w:rPr>
          <w:t xml:space="preserve"> </w:t>
        </w:r>
      </w:ins>
      <w:del w:id="120" w:author="Modestou, Modestos A [AGRON]" w:date="2025-05-02T00:14:00Z" w16du:dateUtc="2025-05-02T05:14:00Z">
        <w:r w:rsidRPr="008B4E0C" w:rsidDel="00CE0B26">
          <w:rPr>
            <w:rFonts w:eastAsia="Times New Roman" w:cs="Times New Roman"/>
            <w:b/>
            <w:bCs/>
            <w:kern w:val="0"/>
            <w14:ligatures w14:val="none"/>
          </w:rPr>
          <w:delText xml:space="preserve"> </w:delText>
        </w:r>
      </w:del>
      <w:r w:rsidRPr="008B4E0C">
        <w:rPr>
          <w:rFonts w:eastAsia="Times New Roman" w:cs="Times New Roman"/>
          <w:b/>
          <w:bCs/>
          <w:kern w:val="0"/>
          <w14:ligatures w14:val="none"/>
        </w:rPr>
        <w:t xml:space="preserve">Pre-processing </w:t>
      </w:r>
      <w:ins w:id="121" w:author="Modestou, Modestos A [AGRON]" w:date="2025-05-01T23:55:00Z" w16du:dateUtc="2025-05-02T04:55:00Z">
        <w:r w:rsidR="00AE6E2A">
          <w:rPr>
            <w:rFonts w:eastAsia="Times New Roman" w:cs="Times New Roman"/>
            <w:b/>
            <w:bCs/>
            <w:kern w:val="0"/>
            <w14:ligatures w14:val="none"/>
          </w:rPr>
          <w:t xml:space="preserve">was </w:t>
        </w:r>
      </w:ins>
      <w:r w:rsidRPr="008B4E0C">
        <w:rPr>
          <w:rFonts w:eastAsia="Times New Roman" w:cs="Times New Roman"/>
          <w:b/>
          <w:bCs/>
          <w:kern w:val="0"/>
          <w14:ligatures w14:val="none"/>
        </w:rPr>
        <w:t xml:space="preserve">previously </w:t>
      </w:r>
      <w:del w:id="122" w:author="Modestou, Modestos A [AGRON]" w:date="2025-05-01T23:55:00Z" w16du:dateUtc="2025-05-02T04:55:00Z">
        <w:r w:rsidRPr="008B4E0C" w:rsidDel="00AE6E2A">
          <w:rPr>
            <w:rFonts w:eastAsia="Times New Roman" w:cs="Times New Roman"/>
            <w:b/>
            <w:bCs/>
            <w:kern w:val="0"/>
            <w14:ligatures w14:val="none"/>
          </w:rPr>
          <w:delText xml:space="preserve">ran </w:delText>
        </w:r>
      </w:del>
      <w:ins w:id="123" w:author="Modestou, Modestos A [AGRON]" w:date="2025-05-01T23:55:00Z" w16du:dateUtc="2025-05-02T04:55:00Z">
        <w:r w:rsidR="00AE6E2A" w:rsidRPr="008B4E0C">
          <w:rPr>
            <w:rFonts w:eastAsia="Times New Roman" w:cs="Times New Roman"/>
            <w:b/>
            <w:bCs/>
            <w:kern w:val="0"/>
            <w14:ligatures w14:val="none"/>
          </w:rPr>
          <w:t>r</w:t>
        </w:r>
        <w:r w:rsidR="00AE6E2A">
          <w:rPr>
            <w:rFonts w:eastAsia="Times New Roman" w:cs="Times New Roman"/>
            <w:b/>
            <w:bCs/>
            <w:kern w:val="0"/>
            <w14:ligatures w14:val="none"/>
          </w:rPr>
          <w:t>u</w:t>
        </w:r>
        <w:r w:rsidR="00AE6E2A" w:rsidRPr="008B4E0C">
          <w:rPr>
            <w:rFonts w:eastAsia="Times New Roman" w:cs="Times New Roman"/>
            <w:b/>
            <w:bCs/>
            <w:kern w:val="0"/>
            <w14:ligatures w14:val="none"/>
          </w:rPr>
          <w:t xml:space="preserve">n </w:t>
        </w:r>
      </w:ins>
      <w:r w:rsidRPr="008B4E0C">
        <w:rPr>
          <w:rFonts w:eastAsia="Times New Roman" w:cs="Times New Roman"/>
          <w:b/>
          <w:bCs/>
          <w:kern w:val="0"/>
          <w14:ligatures w14:val="none"/>
        </w:rPr>
        <w:t>on the data we were provided</w:t>
      </w:r>
    </w:p>
    <w:p w14:paraId="1A786503" w14:textId="02236549" w:rsidR="000548AD" w:rsidRPr="008B4E0C" w:rsidRDefault="000548AD" w:rsidP="000548AD">
      <w:pPr>
        <w:numPr>
          <w:ilvl w:val="0"/>
          <w:numId w:val="4"/>
        </w:numPr>
        <w:spacing w:after="0" w:line="240" w:lineRule="auto"/>
        <w:rPr>
          <w:rFonts w:eastAsia="Times New Roman" w:cs="Times New Roman"/>
          <w:kern w:val="0"/>
          <w14:ligatures w14:val="none"/>
        </w:rPr>
      </w:pPr>
      <w:r w:rsidRPr="008B4E0C">
        <w:rPr>
          <w:rFonts w:eastAsia="Times New Roman" w:cs="Times New Roman"/>
          <w:kern w:val="0"/>
          <w14:ligatures w14:val="none"/>
        </w:rPr>
        <w:t>The files are already demultiplexed</w:t>
      </w:r>
      <w:ins w:id="124" w:author="Modestou, Modestos A [AGRON]" w:date="2025-05-01T23:55:00Z" w16du:dateUtc="2025-05-02T04:55:00Z">
        <w:r w:rsidR="00AE6E2A">
          <w:rPr>
            <w:rFonts w:eastAsia="Times New Roman" w:cs="Times New Roman"/>
            <w:kern w:val="0"/>
            <w14:ligatures w14:val="none"/>
          </w:rPr>
          <w:t>,</w:t>
        </w:r>
      </w:ins>
      <w:r w:rsidRPr="008B4E0C">
        <w:rPr>
          <w:rFonts w:eastAsia="Times New Roman" w:cs="Times New Roman"/>
          <w:kern w:val="0"/>
          <w14:ligatures w14:val="none"/>
        </w:rPr>
        <w:t xml:space="preserve"> as we discovered by: </w:t>
      </w:r>
    </w:p>
    <w:p w14:paraId="17C7EC2C" w14:textId="4FBEC8F1" w:rsidR="000548AD" w:rsidRPr="008B4E0C" w:rsidRDefault="000548AD" w:rsidP="000548AD">
      <w:pPr>
        <w:numPr>
          <w:ilvl w:val="1"/>
          <w:numId w:val="4"/>
        </w:numPr>
        <w:spacing w:after="0" w:line="240" w:lineRule="auto"/>
        <w:rPr>
          <w:rFonts w:eastAsia="Times New Roman" w:cs="Times New Roman"/>
          <w:kern w:val="0"/>
          <w14:ligatures w14:val="none"/>
        </w:rPr>
      </w:pPr>
      <w:r w:rsidRPr="008B4E0C">
        <w:rPr>
          <w:rFonts w:eastAsia="Times New Roman" w:cs="Times New Roman"/>
          <w:kern w:val="0"/>
          <w14:ligatures w14:val="none"/>
        </w:rPr>
        <w:t>The read headers contain</w:t>
      </w:r>
      <w:del w:id="125" w:author="Modestou, Modestos A [AGRON]" w:date="2025-05-01T23:55:00Z" w16du:dateUtc="2025-05-02T04:55:00Z">
        <w:r w:rsidRPr="008B4E0C" w:rsidDel="00AE6E2A">
          <w:rPr>
            <w:rFonts w:eastAsia="Times New Roman" w:cs="Times New Roman"/>
            <w:kern w:val="0"/>
            <w14:ligatures w14:val="none"/>
          </w:rPr>
          <w:delText>ing</w:delText>
        </w:r>
      </w:del>
      <w:r w:rsidRPr="008B4E0C">
        <w:rPr>
          <w:rFonts w:eastAsia="Times New Roman" w:cs="Times New Roman"/>
          <w:kern w:val="0"/>
          <w14:ligatures w14:val="none"/>
        </w:rPr>
        <w:t xml:space="preserve"> unique identifiers like </w:t>
      </w:r>
      <w:r w:rsidRPr="008B4E0C">
        <w:rPr>
          <w:rFonts w:eastAsia="Times New Roman" w:cs="Courier New"/>
          <w:kern w:val="0"/>
          <w14:ligatures w14:val="none"/>
        </w:rPr>
        <w:t>@ERR10096271.1 m54073_181025_124715/4391112/ccs</w:t>
      </w:r>
    </w:p>
    <w:p w14:paraId="6BBC23C8" w14:textId="77777777" w:rsidR="000548AD" w:rsidRDefault="000548AD" w:rsidP="000548AD">
      <w:pPr>
        <w:numPr>
          <w:ilvl w:val="1"/>
          <w:numId w:val="4"/>
        </w:numPr>
        <w:spacing w:after="0" w:line="240" w:lineRule="auto"/>
        <w:rPr>
          <w:rFonts w:eastAsia="Times New Roman" w:cs="Times New Roman"/>
          <w:kern w:val="0"/>
          <w14:ligatures w14:val="none"/>
        </w:rPr>
      </w:pPr>
      <w:r w:rsidRPr="008B4E0C">
        <w:rPr>
          <w:rFonts w:eastAsia="Times New Roman" w:cs="Times New Roman"/>
          <w:kern w:val="0"/>
          <w14:ligatures w14:val="none"/>
        </w:rPr>
        <w:t>There are individual files for each sample type</w:t>
      </w:r>
    </w:p>
    <w:p w14:paraId="2BB59AA8" w14:textId="4E0C7442" w:rsidR="000548AD" w:rsidRPr="0009554F" w:rsidRDefault="000548AD" w:rsidP="000548AD">
      <w:pPr>
        <w:numPr>
          <w:ilvl w:val="0"/>
          <w:numId w:val="4"/>
        </w:numPr>
        <w:spacing w:after="0" w:line="240" w:lineRule="auto"/>
        <w:rPr>
          <w:rFonts w:eastAsia="Times New Roman" w:cs="Times New Roman"/>
          <w:kern w:val="0"/>
          <w14:ligatures w14:val="none"/>
        </w:rPr>
      </w:pPr>
      <w:r w:rsidRPr="0009554F">
        <w:rPr>
          <w:rFonts w:eastAsia="Times New Roman" w:cs="Times New Roman"/>
          <w:kern w:val="0"/>
          <w14:ligatures w14:val="none"/>
        </w:rPr>
        <w:t xml:space="preserve">The sequencing data is in </w:t>
      </w:r>
      <w:proofErr w:type="spellStart"/>
      <w:r w:rsidRPr="0009554F">
        <w:rPr>
          <w:rFonts w:eastAsia="Times New Roman" w:cs="Times New Roman"/>
          <w:kern w:val="0"/>
          <w14:ligatures w14:val="none"/>
        </w:rPr>
        <w:t>fastq</w:t>
      </w:r>
      <w:proofErr w:type="spellEnd"/>
      <w:r w:rsidRPr="0009554F">
        <w:rPr>
          <w:rFonts w:eastAsia="Times New Roman" w:cs="Times New Roman"/>
          <w:kern w:val="0"/>
          <w14:ligatures w14:val="none"/>
        </w:rPr>
        <w:t xml:space="preserve"> format, containing both sequence data and quality scores.</w:t>
      </w:r>
      <w:ins w:id="126" w:author="Modestou, Modestos A [AGRON]" w:date="2025-05-02T00:14:00Z" w16du:dateUtc="2025-05-02T05:14:00Z">
        <w:r w:rsidR="00CE0B26">
          <w:rPr>
            <w:rFonts w:eastAsia="Times New Roman" w:cs="Times New Roman"/>
            <w:kern w:val="0"/>
            <w14:ligatures w14:val="none"/>
          </w:rPr>
          <w:t xml:space="preserve"> </w:t>
        </w:r>
      </w:ins>
      <w:del w:id="127" w:author="Modestou, Modestos A [AGRON]" w:date="2025-05-02T00:14:00Z" w16du:dateUtc="2025-05-02T05:14:00Z">
        <w:r w:rsidRPr="0009554F" w:rsidDel="00CE0B26">
          <w:rPr>
            <w:rFonts w:eastAsia="Times New Roman" w:cs="Times New Roman"/>
            <w:kern w:val="0"/>
            <w14:ligatures w14:val="none"/>
          </w:rPr>
          <w:delText xml:space="preserve"> </w:delText>
        </w:r>
      </w:del>
      <w:del w:id="128" w:author="Modestou, Modestos A [AGRON]" w:date="2025-05-01T23:55:00Z" w16du:dateUtc="2025-05-02T04:55:00Z">
        <w:r w:rsidRPr="0009554F" w:rsidDel="00AE6E2A">
          <w:rPr>
            <w:rFonts w:eastAsia="Times New Roman" w:cs="Times New Roman"/>
            <w:kern w:val="0"/>
            <w14:ligatures w14:val="none"/>
          </w:rPr>
          <w:delText>The quality of the reads, a</w:delText>
        </w:r>
      </w:del>
      <w:ins w:id="129" w:author="Modestou, Modestos A [AGRON]" w:date="2025-05-01T23:55:00Z" w16du:dateUtc="2025-05-02T04:55:00Z">
        <w:r w:rsidR="00AE6E2A">
          <w:rPr>
            <w:rFonts w:eastAsia="Times New Roman" w:cs="Times New Roman"/>
            <w:kern w:val="0"/>
            <w14:ligatures w14:val="none"/>
          </w:rPr>
          <w:t>A</w:t>
        </w:r>
      </w:ins>
      <w:r w:rsidRPr="0009554F">
        <w:rPr>
          <w:rFonts w:eastAsia="Times New Roman" w:cs="Times New Roman"/>
          <w:kern w:val="0"/>
          <w14:ligatures w14:val="none"/>
        </w:rPr>
        <w:t xml:space="preserve">ccording to the </w:t>
      </w:r>
      <w:proofErr w:type="spellStart"/>
      <w:r w:rsidRPr="0009554F">
        <w:rPr>
          <w:rFonts w:eastAsia="Times New Roman" w:cs="Times New Roman"/>
          <w:kern w:val="0"/>
          <w14:ligatures w14:val="none"/>
        </w:rPr>
        <w:t>phred</w:t>
      </w:r>
      <w:proofErr w:type="spellEnd"/>
      <w:r w:rsidRPr="0009554F">
        <w:rPr>
          <w:rFonts w:eastAsia="Times New Roman" w:cs="Times New Roman"/>
          <w:kern w:val="0"/>
          <w14:ligatures w14:val="none"/>
        </w:rPr>
        <w:t xml:space="preserve"> scores in the data (and </w:t>
      </w:r>
      <w:proofErr w:type="spellStart"/>
      <w:r w:rsidRPr="0009554F">
        <w:rPr>
          <w:rFonts w:eastAsia="Times New Roman" w:cs="Times New Roman"/>
          <w:kern w:val="0"/>
          <w14:ligatures w14:val="none"/>
        </w:rPr>
        <w:t>fastqc</w:t>
      </w:r>
      <w:proofErr w:type="spellEnd"/>
      <w:r w:rsidRPr="0009554F">
        <w:rPr>
          <w:rFonts w:eastAsia="Times New Roman" w:cs="Times New Roman"/>
          <w:kern w:val="0"/>
          <w14:ligatures w14:val="none"/>
        </w:rPr>
        <w:t xml:space="preserve"> analysis)</w:t>
      </w:r>
      <w:del w:id="130" w:author="Modestou, Modestos A [AGRON]" w:date="2025-05-01T23:55:00Z" w16du:dateUtc="2025-05-02T04:55:00Z">
        <w:r w:rsidRPr="0009554F" w:rsidDel="00AE6E2A">
          <w:rPr>
            <w:rFonts w:eastAsia="Times New Roman" w:cs="Times New Roman"/>
            <w:kern w:val="0"/>
            <w14:ligatures w14:val="none"/>
          </w:rPr>
          <w:delText xml:space="preserve"> show that they are</w:delText>
        </w:r>
      </w:del>
      <w:ins w:id="131" w:author="Modestou, Modestos A [AGRON]" w:date="2025-05-01T23:55:00Z" w16du:dateUtc="2025-05-02T04:55:00Z">
        <w:r w:rsidR="00AE6E2A">
          <w:rPr>
            <w:rFonts w:eastAsia="Times New Roman" w:cs="Times New Roman"/>
            <w:kern w:val="0"/>
            <w14:ligatures w14:val="none"/>
          </w:rPr>
          <w:t>, the quality of the reads is</w:t>
        </w:r>
      </w:ins>
      <w:r w:rsidRPr="0009554F">
        <w:rPr>
          <w:rFonts w:eastAsia="Times New Roman" w:cs="Times New Roman"/>
          <w:kern w:val="0"/>
          <w14:ligatures w14:val="none"/>
        </w:rPr>
        <w:t xml:space="preserve"> high</w:t>
      </w:r>
      <w:del w:id="132" w:author="Modestou, Modestos A [AGRON]" w:date="2025-05-01T23:55:00Z" w16du:dateUtc="2025-05-02T04:55:00Z">
        <w:r w:rsidRPr="0009554F" w:rsidDel="00AE6E2A">
          <w:rPr>
            <w:rFonts w:eastAsia="Times New Roman" w:cs="Times New Roman"/>
            <w:kern w:val="0"/>
            <w14:ligatures w14:val="none"/>
          </w:rPr>
          <w:delText xml:space="preserve"> quality</w:delText>
        </w:r>
      </w:del>
      <w:r w:rsidRPr="0009554F">
        <w:rPr>
          <w:rFonts w:eastAsia="Times New Roman" w:cs="Times New Roman"/>
          <w:kern w:val="0"/>
          <w14:ligatures w14:val="none"/>
        </w:rPr>
        <w:t>.</w:t>
      </w:r>
    </w:p>
    <w:p w14:paraId="70FAE131" w14:textId="77777777" w:rsidR="000548AD" w:rsidRPr="008B4E0C" w:rsidRDefault="000548AD" w:rsidP="000548AD">
      <w:pPr>
        <w:spacing w:after="0" w:line="240" w:lineRule="auto"/>
        <w:rPr>
          <w:rFonts w:eastAsia="Times New Roman" w:cs="Times New Roman"/>
          <w:kern w:val="0"/>
          <w14:ligatures w14:val="none"/>
        </w:rPr>
      </w:pPr>
    </w:p>
    <w:p w14:paraId="639DFD8C" w14:textId="3B6011A2" w:rsidR="000548AD" w:rsidRPr="008B4E0C" w:rsidRDefault="000548AD" w:rsidP="000548AD">
      <w:p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Since it was already completed </w:t>
      </w:r>
      <w:del w:id="133" w:author="Modestou, Modestos A [AGRON]" w:date="2025-05-01T23:56:00Z" w16du:dateUtc="2025-05-02T04:56:00Z">
        <w:r w:rsidRPr="008B4E0C" w:rsidDel="00AE6E2A">
          <w:rPr>
            <w:rFonts w:eastAsia="Times New Roman" w:cs="Times New Roman"/>
            <w:kern w:val="0"/>
            <w14:ligatures w14:val="none"/>
          </w:rPr>
          <w:delText>prior to</w:delText>
        </w:r>
      </w:del>
      <w:ins w:id="134" w:author="Modestou, Modestos A [AGRON]" w:date="2025-05-01T23:56:00Z" w16du:dateUtc="2025-05-02T04:56:00Z">
        <w:r w:rsidR="00AE6E2A">
          <w:rPr>
            <w:rFonts w:eastAsia="Times New Roman" w:cs="Times New Roman"/>
            <w:kern w:val="0"/>
            <w14:ligatures w14:val="none"/>
          </w:rPr>
          <w:t>before</w:t>
        </w:r>
      </w:ins>
      <w:r w:rsidRPr="008B4E0C">
        <w:rPr>
          <w:rFonts w:eastAsia="Times New Roman" w:cs="Times New Roman"/>
          <w:kern w:val="0"/>
          <w14:ligatures w14:val="none"/>
        </w:rPr>
        <w:t xml:space="preserve"> the data they gave us</w:t>
      </w:r>
      <w:r>
        <w:rPr>
          <w:rFonts w:eastAsia="Times New Roman" w:cs="Times New Roman"/>
          <w:kern w:val="0"/>
          <w14:ligatures w14:val="none"/>
        </w:rPr>
        <w:t xml:space="preserve"> (and they </w:t>
      </w:r>
      <w:ins w:id="135" w:author="Modestou, Modestos A [AGRON]" w:date="2025-05-02T00:14:00Z" w16du:dateUtc="2025-05-02T05:14:00Z">
        <w:r w:rsidR="00CE0B26">
          <w:rPr>
            <w:rFonts w:eastAsia="Times New Roman" w:cs="Times New Roman"/>
            <w:kern w:val="0"/>
            <w14:ligatures w14:val="none"/>
          </w:rPr>
          <w:t>don't</w:t>
        </w:r>
      </w:ins>
      <w:del w:id="136" w:author="Modestou, Modestos A [AGRON]" w:date="2025-05-02T00:14:00Z" w16du:dateUtc="2025-05-02T05:14:00Z">
        <w:r w:rsidDel="00CE0B26">
          <w:rPr>
            <w:rFonts w:eastAsia="Times New Roman" w:cs="Times New Roman"/>
            <w:kern w:val="0"/>
            <w14:ligatures w14:val="none"/>
          </w:rPr>
          <w:delText>don’t</w:delText>
        </w:r>
      </w:del>
      <w:r>
        <w:rPr>
          <w:rFonts w:eastAsia="Times New Roman" w:cs="Times New Roman"/>
          <w:kern w:val="0"/>
          <w14:ligatures w14:val="none"/>
        </w:rPr>
        <w:t xml:space="preserve"> provide data from before this step)</w:t>
      </w:r>
      <w:r w:rsidRPr="008B4E0C">
        <w:rPr>
          <w:rFonts w:eastAsia="Times New Roman" w:cs="Times New Roman"/>
          <w:kern w:val="0"/>
          <w14:ligatures w14:val="none"/>
        </w:rPr>
        <w:t>, we skip</w:t>
      </w:r>
      <w:ins w:id="137" w:author="Modestou, Modestos A [AGRON]" w:date="2025-05-01T23:55:00Z" w16du:dateUtc="2025-05-02T04:55:00Z">
        <w:r w:rsidR="00AE6E2A">
          <w:rPr>
            <w:rFonts w:eastAsia="Times New Roman" w:cs="Times New Roman"/>
            <w:kern w:val="0"/>
            <w14:ligatures w14:val="none"/>
          </w:rPr>
          <w:t>ped</w:t>
        </w:r>
      </w:ins>
      <w:r w:rsidRPr="008B4E0C">
        <w:rPr>
          <w:rFonts w:eastAsia="Times New Roman" w:cs="Times New Roman"/>
          <w:kern w:val="0"/>
          <w14:ligatures w14:val="none"/>
        </w:rPr>
        <w:t xml:space="preserve"> the demultiplexing step (01_Demultiplex) </w:t>
      </w:r>
      <w:del w:id="138" w:author="Modestou, Modestos A [AGRON]" w:date="2025-05-02T00:09:00Z" w16du:dateUtc="2025-05-02T05:09:00Z">
        <w:r w:rsidRPr="008B4E0C" w:rsidDel="00A672B5">
          <w:rPr>
            <w:rFonts w:eastAsia="Times New Roman" w:cs="Times New Roman"/>
            <w:kern w:val="0"/>
            <w14:ligatures w14:val="none"/>
          </w:rPr>
          <w:delText xml:space="preserve">in </w:delText>
        </w:r>
      </w:del>
      <w:ins w:id="139" w:author="Modestou, Modestos A [AGRON]" w:date="2025-05-02T00:09:00Z" w16du:dateUtc="2025-05-02T05:09:00Z">
        <w:r w:rsidR="00A672B5">
          <w:rPr>
            <w:rFonts w:eastAsia="Times New Roman" w:cs="Times New Roman"/>
            <w:kern w:val="0"/>
            <w14:ligatures w14:val="none"/>
          </w:rPr>
          <w:t>o</w:t>
        </w:r>
        <w:r w:rsidR="00A672B5" w:rsidRPr="008B4E0C">
          <w:rPr>
            <w:rFonts w:eastAsia="Times New Roman" w:cs="Times New Roman"/>
            <w:kern w:val="0"/>
            <w14:ligatures w14:val="none"/>
          </w:rPr>
          <w:t xml:space="preserve">n </w:t>
        </w:r>
      </w:ins>
      <w:del w:id="140" w:author="Modestou, Modestos A [AGRON]" w:date="2025-05-02T00:09:00Z" w16du:dateUtc="2025-05-02T05:09:00Z">
        <w:r w:rsidRPr="008B4E0C" w:rsidDel="00A672B5">
          <w:rPr>
            <w:rFonts w:eastAsia="Times New Roman" w:cs="Times New Roman"/>
            <w:kern w:val="0"/>
            <w14:ligatures w14:val="none"/>
          </w:rPr>
          <w:delText xml:space="preserve">the </w:delText>
        </w:r>
      </w:del>
      <w:r w:rsidRPr="008B4E0C">
        <w:rPr>
          <w:rFonts w:eastAsia="Times New Roman" w:cs="Times New Roman"/>
          <w:kern w:val="0"/>
          <w14:ligatures w14:val="none"/>
        </w:rPr>
        <w:t>GitHub and start</w:t>
      </w:r>
      <w:ins w:id="141" w:author="Modestou, Modestos A [AGRON]" w:date="2025-05-01T23:55:00Z" w16du:dateUtc="2025-05-02T04:55:00Z">
        <w:r w:rsidR="00AE6E2A">
          <w:rPr>
            <w:rFonts w:eastAsia="Times New Roman" w:cs="Times New Roman"/>
            <w:kern w:val="0"/>
            <w14:ligatures w14:val="none"/>
          </w:rPr>
          <w:t>ed</w:t>
        </w:r>
      </w:ins>
      <w:r w:rsidRPr="008B4E0C">
        <w:rPr>
          <w:rFonts w:eastAsia="Times New Roman" w:cs="Times New Roman"/>
          <w:kern w:val="0"/>
          <w14:ligatures w14:val="none"/>
        </w:rPr>
        <w:t xml:space="preserve"> with the DADA2 processing step.</w:t>
      </w:r>
    </w:p>
    <w:p w14:paraId="3F14E1AA" w14:textId="77777777" w:rsidR="000548AD" w:rsidRPr="008B4E0C" w:rsidRDefault="000548AD" w:rsidP="000548AD">
      <w:pPr>
        <w:spacing w:after="0" w:line="240" w:lineRule="auto"/>
        <w:rPr>
          <w:rFonts w:eastAsia="Times New Roman" w:cs="Times New Roman"/>
          <w:kern w:val="0"/>
          <w14:ligatures w14:val="none"/>
        </w:rPr>
      </w:pPr>
    </w:p>
    <w:p w14:paraId="1F220FA0" w14:textId="57526752" w:rsidR="000548AD" w:rsidRPr="008B4E0C" w:rsidRDefault="000548AD" w:rsidP="000548AD">
      <w:pPr>
        <w:spacing w:after="0" w:line="240" w:lineRule="auto"/>
        <w:outlineLvl w:val="1"/>
        <w:rPr>
          <w:rFonts w:eastAsia="Times New Roman" w:cs="Times New Roman"/>
          <w:b/>
          <w:bCs/>
          <w:kern w:val="0"/>
          <w14:ligatures w14:val="none"/>
        </w:rPr>
      </w:pPr>
      <w:r w:rsidRPr="008B4E0C">
        <w:rPr>
          <w:rFonts w:eastAsia="Times New Roman" w:cs="Times New Roman"/>
          <w:b/>
          <w:bCs/>
          <w:kern w:val="0"/>
          <w14:ligatures w14:val="none"/>
        </w:rPr>
        <w:t>4.</w:t>
      </w:r>
      <w:ins w:id="142" w:author="Modestou, Modestos A [AGRON]" w:date="2025-05-02T00:14:00Z" w16du:dateUtc="2025-05-02T05:14:00Z">
        <w:r w:rsidR="00CE0B26">
          <w:rPr>
            <w:rFonts w:eastAsia="Times New Roman" w:cs="Times New Roman"/>
            <w:b/>
            <w:bCs/>
            <w:kern w:val="0"/>
            <w14:ligatures w14:val="none"/>
          </w:rPr>
          <w:t xml:space="preserve"> </w:t>
        </w:r>
      </w:ins>
      <w:del w:id="143" w:author="Modestou, Modestos A [AGRON]" w:date="2025-05-02T00:14:00Z" w16du:dateUtc="2025-05-02T05:14:00Z">
        <w:r w:rsidRPr="008B4E0C" w:rsidDel="00CE0B26">
          <w:rPr>
            <w:rFonts w:eastAsia="Times New Roman" w:cs="Times New Roman"/>
            <w:b/>
            <w:bCs/>
            <w:kern w:val="0"/>
            <w14:ligatures w14:val="none"/>
          </w:rPr>
          <w:delText xml:space="preserve"> </w:delText>
        </w:r>
      </w:del>
      <w:r w:rsidRPr="008B4E0C">
        <w:rPr>
          <w:rFonts w:eastAsia="Times New Roman" w:cs="Times New Roman"/>
          <w:b/>
          <w:bCs/>
          <w:kern w:val="0"/>
          <w14:ligatures w14:val="none"/>
        </w:rPr>
        <w:t>GitHub Repository</w:t>
      </w:r>
    </w:p>
    <w:p w14:paraId="78BE30EF" w14:textId="77777777" w:rsidR="000548AD" w:rsidRPr="008B4E0C" w:rsidRDefault="000548AD" w:rsidP="000548AD">
      <w:pPr>
        <w:spacing w:after="0" w:line="240" w:lineRule="auto"/>
        <w:rPr>
          <w:rFonts w:eastAsia="Times New Roman" w:cs="Times New Roman"/>
          <w:kern w:val="0"/>
          <w14:ligatures w14:val="none"/>
        </w:rPr>
      </w:pPr>
      <w:r w:rsidRPr="008B4E0C">
        <w:rPr>
          <w:rFonts w:eastAsia="Times New Roman" w:cs="Times New Roman"/>
          <w:kern w:val="0"/>
          <w14:ligatures w14:val="none"/>
        </w:rPr>
        <w:t>The provided GitHub repository (</w:t>
      </w:r>
      <w:hyperlink r:id="rId9" w:history="1">
        <w:r w:rsidRPr="008B4E0C">
          <w:rPr>
            <w:rFonts w:eastAsia="Times New Roman" w:cs="Times New Roman"/>
            <w:color w:val="0000FF"/>
            <w:kern w:val="0"/>
            <w:u w:val="single"/>
            <w14:ligatures w14:val="none"/>
          </w:rPr>
          <w:t>https://github.com/PMI-Basel/Lutz_et_al_Predicting_crop_yield</w:t>
        </w:r>
      </w:hyperlink>
      <w:r w:rsidRPr="008B4E0C">
        <w:rPr>
          <w:rFonts w:eastAsia="Times New Roman" w:cs="Times New Roman"/>
          <w:kern w:val="0"/>
          <w14:ligatures w14:val="none"/>
        </w:rPr>
        <w:t>) contains:</w:t>
      </w:r>
    </w:p>
    <w:p w14:paraId="3368296D" w14:textId="77777777" w:rsidR="000548AD" w:rsidRPr="008B4E0C" w:rsidRDefault="000548AD" w:rsidP="000548AD">
      <w:pPr>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Demultiplexing scripts and configuration files (</w:t>
      </w:r>
      <w:r w:rsidRPr="008B4E0C">
        <w:rPr>
          <w:rFonts w:eastAsia="Times New Roman" w:cs="Courier New"/>
          <w:kern w:val="0"/>
          <w14:ligatures w14:val="none"/>
        </w:rPr>
        <w:t>01_Demultiplex/</w:t>
      </w:r>
      <w:r w:rsidRPr="008B4E0C">
        <w:rPr>
          <w:rFonts w:eastAsia="Times New Roman" w:cs="Times New Roman"/>
          <w:kern w:val="0"/>
          <w14:ligatures w14:val="none"/>
        </w:rPr>
        <w:t>)</w:t>
      </w:r>
    </w:p>
    <w:p w14:paraId="3E0A03F4" w14:textId="77777777" w:rsidR="000548AD" w:rsidRPr="008B4E0C" w:rsidRDefault="000548AD" w:rsidP="000548AD">
      <w:pPr>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DADA2 pipeline script (</w:t>
      </w:r>
      <w:r w:rsidRPr="008B4E0C">
        <w:rPr>
          <w:rFonts w:eastAsia="Times New Roman" w:cs="Courier New"/>
          <w:kern w:val="0"/>
          <w14:ligatures w14:val="none"/>
        </w:rPr>
        <w:t>02_dadapipe/</w:t>
      </w:r>
      <w:proofErr w:type="spellStart"/>
      <w:r w:rsidRPr="008B4E0C">
        <w:rPr>
          <w:rFonts w:eastAsia="Times New Roman" w:cs="Courier New"/>
          <w:kern w:val="0"/>
          <w14:ligatures w14:val="none"/>
        </w:rPr>
        <w:t>ASV_PacBio.R</w:t>
      </w:r>
      <w:proofErr w:type="spellEnd"/>
      <w:r w:rsidRPr="008B4E0C">
        <w:rPr>
          <w:rFonts w:eastAsia="Times New Roman" w:cs="Times New Roman"/>
          <w:kern w:val="0"/>
          <w14:ligatures w14:val="none"/>
        </w:rPr>
        <w:t xml:space="preserve"> and </w:t>
      </w:r>
      <w:r w:rsidRPr="008B4E0C">
        <w:rPr>
          <w:rFonts w:eastAsia="Times New Roman" w:cs="Courier New"/>
          <w:kern w:val="0"/>
          <w14:ligatures w14:val="none"/>
        </w:rPr>
        <w:t>run_ASV_cluster.sh</w:t>
      </w:r>
      <w:r w:rsidRPr="008B4E0C">
        <w:rPr>
          <w:rFonts w:eastAsia="Times New Roman" w:cs="Times New Roman"/>
          <w:kern w:val="0"/>
          <w14:ligatures w14:val="none"/>
        </w:rPr>
        <w:t>)</w:t>
      </w:r>
    </w:p>
    <w:p w14:paraId="21467AD0" w14:textId="77777777" w:rsidR="000548AD" w:rsidRPr="008B4E0C" w:rsidRDefault="000548AD" w:rsidP="000548AD">
      <w:pPr>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Output tables from OTU clustering (</w:t>
      </w:r>
      <w:r w:rsidRPr="008B4E0C">
        <w:rPr>
          <w:rFonts w:eastAsia="Times New Roman" w:cs="Courier New"/>
          <w:kern w:val="0"/>
          <w14:ligatures w14:val="none"/>
        </w:rPr>
        <w:t>03_ASV_tables/</w:t>
      </w:r>
      <w:r w:rsidRPr="008B4E0C">
        <w:rPr>
          <w:rFonts w:eastAsia="Times New Roman" w:cs="Times New Roman"/>
          <w:kern w:val="0"/>
          <w14:ligatures w14:val="none"/>
        </w:rPr>
        <w:t>)</w:t>
      </w:r>
    </w:p>
    <w:p w14:paraId="27E248DE" w14:textId="77777777" w:rsidR="000548AD" w:rsidRPr="008B4E0C" w:rsidRDefault="000548AD" w:rsidP="000548AD">
      <w:pPr>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MGR prediction (</w:t>
      </w:r>
      <w:r w:rsidRPr="008B4E0C">
        <w:rPr>
          <w:rFonts w:eastAsia="Times New Roman" w:cs="Courier New"/>
          <w:kern w:val="0"/>
          <w14:ligatures w14:val="none"/>
        </w:rPr>
        <w:t>04_MGR_prediction/</w:t>
      </w:r>
      <w:r w:rsidRPr="008B4E0C">
        <w:rPr>
          <w:rFonts w:eastAsia="Times New Roman" w:cs="Times New Roman"/>
          <w:kern w:val="0"/>
          <w14:ligatures w14:val="none"/>
        </w:rPr>
        <w:t>)</w:t>
      </w:r>
    </w:p>
    <w:p w14:paraId="2F12352E" w14:textId="77777777" w:rsidR="000548AD" w:rsidRPr="008B4E0C" w:rsidRDefault="000548AD" w:rsidP="000548AD">
      <w:pPr>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Quality control reports (</w:t>
      </w:r>
      <w:r w:rsidRPr="008B4E0C">
        <w:rPr>
          <w:rFonts w:eastAsia="Times New Roman" w:cs="Courier New"/>
          <w:kern w:val="0"/>
          <w14:ligatures w14:val="none"/>
        </w:rPr>
        <w:t>03_ASV_tables/</w:t>
      </w:r>
      <w:proofErr w:type="spellStart"/>
      <w:r w:rsidRPr="008B4E0C">
        <w:rPr>
          <w:rFonts w:eastAsia="Times New Roman" w:cs="Courier New"/>
          <w:kern w:val="0"/>
          <w14:ligatures w14:val="none"/>
        </w:rPr>
        <w:t>quality_check</w:t>
      </w:r>
      <w:proofErr w:type="spellEnd"/>
      <w:r w:rsidRPr="008B4E0C">
        <w:rPr>
          <w:rFonts w:eastAsia="Times New Roman" w:cs="Courier New"/>
          <w:kern w:val="0"/>
          <w14:ligatures w14:val="none"/>
        </w:rPr>
        <w:t>/</w:t>
      </w:r>
      <w:r w:rsidRPr="008B4E0C">
        <w:rPr>
          <w:rFonts w:eastAsia="Times New Roman" w:cs="Times New Roman"/>
          <w:kern w:val="0"/>
          <w14:ligatures w14:val="none"/>
        </w:rPr>
        <w:t>)</w:t>
      </w:r>
    </w:p>
    <w:p w14:paraId="688EF8F4" w14:textId="77777777" w:rsidR="000548AD" w:rsidRPr="008B4E0C" w:rsidRDefault="000548AD" w:rsidP="000548AD">
      <w:pPr>
        <w:spacing w:after="0" w:line="240" w:lineRule="auto"/>
        <w:ind w:left="360"/>
        <w:rPr>
          <w:rFonts w:eastAsia="Times New Roman" w:cs="Times New Roman"/>
          <w:kern w:val="0"/>
          <w14:ligatures w14:val="none"/>
        </w:rPr>
      </w:pPr>
    </w:p>
    <w:p w14:paraId="4FF1A146" w14:textId="4416F11E" w:rsidR="000548AD" w:rsidRDefault="000548AD" w:rsidP="000548AD">
      <w:pPr>
        <w:spacing w:after="0" w:line="240" w:lineRule="auto"/>
        <w:rPr>
          <w:rFonts w:eastAsia="Times New Roman" w:cs="Times New Roman"/>
          <w:kern w:val="0"/>
          <w14:ligatures w14:val="none"/>
        </w:rPr>
      </w:pPr>
      <w:r w:rsidRPr="008B4E0C">
        <w:rPr>
          <w:rFonts w:eastAsia="Times New Roman" w:cs="Times New Roman"/>
          <w:kern w:val="0"/>
          <w14:ligatures w14:val="none"/>
        </w:rPr>
        <w:t>The repository (and paper) contain</w:t>
      </w:r>
      <w:ins w:id="144" w:author="Modestou, Modestos A [AGRON]" w:date="2025-05-01T23:56:00Z" w16du:dateUtc="2025-05-02T04:56:00Z">
        <w:r w:rsidR="00AE6E2A">
          <w:rPr>
            <w:rFonts w:eastAsia="Times New Roman" w:cs="Times New Roman"/>
            <w:kern w:val="0"/>
            <w14:ligatures w14:val="none"/>
          </w:rPr>
          <w:t>s</w:t>
        </w:r>
      </w:ins>
      <w:r w:rsidRPr="008B4E0C">
        <w:rPr>
          <w:rFonts w:eastAsia="Times New Roman" w:cs="Times New Roman"/>
          <w:kern w:val="0"/>
          <w14:ligatures w14:val="none"/>
        </w:rPr>
        <w:t xml:space="preserve"> the basic scripts needed to replicate the analysis</w:t>
      </w:r>
      <w:ins w:id="145" w:author="Modestou, Modestos A [AGRON]" w:date="2025-05-02T00:21:00Z" w16du:dateUtc="2025-05-02T05:21:00Z">
        <w:r w:rsidR="00BC6C13">
          <w:rPr>
            <w:rFonts w:eastAsia="Times New Roman" w:cs="Times New Roman"/>
            <w:kern w:val="0"/>
            <w14:ligatures w14:val="none"/>
          </w:rPr>
          <w:t>,</w:t>
        </w:r>
      </w:ins>
      <w:r w:rsidRPr="008B4E0C">
        <w:rPr>
          <w:rFonts w:eastAsia="Times New Roman" w:cs="Times New Roman"/>
          <w:kern w:val="0"/>
          <w14:ligatures w14:val="none"/>
        </w:rPr>
        <w:t xml:space="preserve"> but not detailed documentation about how to execute them or specific parameters for different sample types.</w:t>
      </w:r>
    </w:p>
    <w:p w14:paraId="03C4E535" w14:textId="77777777" w:rsidR="000548AD" w:rsidRDefault="000548AD" w:rsidP="000548AD">
      <w:pPr>
        <w:spacing w:after="0" w:line="240" w:lineRule="auto"/>
        <w:rPr>
          <w:rFonts w:eastAsia="Times New Roman" w:cs="Times New Roman"/>
          <w:kern w:val="0"/>
          <w14:ligatures w14:val="none"/>
        </w:rPr>
      </w:pPr>
    </w:p>
    <w:p w14:paraId="3399CF83" w14:textId="6A8D1BB4" w:rsidR="000548AD" w:rsidRDefault="000548AD" w:rsidP="000548AD">
      <w:pPr>
        <w:spacing w:after="0" w:line="240" w:lineRule="auto"/>
        <w:rPr>
          <w:rFonts w:eastAsia="Times New Roman" w:cs="Times New Roman"/>
          <w:kern w:val="0"/>
          <w14:ligatures w14:val="none"/>
        </w:rPr>
      </w:pPr>
      <w:r>
        <w:rPr>
          <w:rFonts w:eastAsia="Times New Roman" w:cs="Times New Roman"/>
          <w:kern w:val="0"/>
          <w14:ligatures w14:val="none"/>
        </w:rPr>
        <w:t>Also, the primer</w:t>
      </w:r>
      <w:del w:id="146" w:author="Modestou, Modestos A [AGRON]" w:date="2025-05-01T23:56:00Z" w16du:dateUtc="2025-05-02T04:56:00Z">
        <w:r w:rsidDel="00AE6E2A">
          <w:rPr>
            <w:rFonts w:eastAsia="Times New Roman" w:cs="Times New Roman"/>
            <w:kern w:val="0"/>
            <w14:ligatures w14:val="none"/>
          </w:rPr>
          <w:delText>s</w:delText>
        </w:r>
      </w:del>
      <w:r>
        <w:rPr>
          <w:rFonts w:eastAsia="Times New Roman" w:cs="Times New Roman"/>
          <w:kern w:val="0"/>
          <w14:ligatures w14:val="none"/>
        </w:rPr>
        <w:t xml:space="preserve"> files (</w:t>
      </w:r>
      <w:proofErr w:type="spellStart"/>
      <w:r>
        <w:rPr>
          <w:rFonts w:eastAsia="Times New Roman" w:cs="Times New Roman"/>
          <w:kern w:val="0"/>
          <w14:ligatures w14:val="none"/>
        </w:rPr>
        <w:t>primer.fasta</w:t>
      </w:r>
      <w:proofErr w:type="spellEnd"/>
      <w:r>
        <w:rPr>
          <w:rFonts w:eastAsia="Times New Roman" w:cs="Times New Roman"/>
          <w:kern w:val="0"/>
          <w14:ligatures w14:val="none"/>
        </w:rPr>
        <w:t xml:space="preserve">) in </w:t>
      </w:r>
      <w:del w:id="147" w:author="Modestou, Modestos A [AGRON]" w:date="2025-05-02T00:17:00Z" w16du:dateUtc="2025-05-02T05:17:00Z">
        <w:r w:rsidDel="000D1D96">
          <w:rPr>
            <w:rFonts w:eastAsia="Times New Roman" w:cs="Times New Roman"/>
            <w:kern w:val="0"/>
            <w14:ligatures w14:val="none"/>
          </w:rPr>
          <w:delText xml:space="preserve">the </w:delText>
        </w:r>
      </w:del>
      <w:r>
        <w:rPr>
          <w:rFonts w:eastAsia="Times New Roman" w:cs="Times New Roman"/>
          <w:kern w:val="0"/>
          <w14:ligatures w14:val="none"/>
        </w:rPr>
        <w:t>GitHub contain only the primers from the root sample types.</w:t>
      </w:r>
      <w:ins w:id="148" w:author="Modestou, Modestos A [AGRON]" w:date="2025-05-02T00:14:00Z" w16du:dateUtc="2025-05-02T05:14:00Z">
        <w:r w:rsidR="00CE0B26">
          <w:rPr>
            <w:rFonts w:eastAsia="Times New Roman" w:cs="Times New Roman"/>
            <w:kern w:val="0"/>
            <w14:ligatures w14:val="none"/>
          </w:rPr>
          <w:t xml:space="preserve"> </w:t>
        </w:r>
      </w:ins>
      <w:del w:id="149" w:author="Modestou, Modestos A [AGRON]" w:date="2025-05-02T00:14:00Z" w16du:dateUtc="2025-05-02T05:14:00Z">
        <w:r w:rsidDel="00CE0B26">
          <w:rPr>
            <w:rFonts w:eastAsia="Times New Roman" w:cs="Times New Roman"/>
            <w:kern w:val="0"/>
            <w14:ligatures w14:val="none"/>
          </w:rPr>
          <w:delText xml:space="preserve">  </w:delText>
        </w:r>
      </w:del>
      <w:r>
        <w:rPr>
          <w:rFonts w:eastAsia="Times New Roman" w:cs="Times New Roman"/>
          <w:kern w:val="0"/>
          <w14:ligatures w14:val="none"/>
        </w:rPr>
        <w:t>Luckily, the correct primers were listed in the paper, so for the soil samples</w:t>
      </w:r>
      <w:ins w:id="150" w:author="Modestou, Modestos A [AGRON]" w:date="2025-05-01T23:56:00Z" w16du:dateUtc="2025-05-02T04:56:00Z">
        <w:r w:rsidR="00AE6E2A">
          <w:rPr>
            <w:rFonts w:eastAsia="Times New Roman" w:cs="Times New Roman"/>
            <w:kern w:val="0"/>
            <w14:ligatures w14:val="none"/>
          </w:rPr>
          <w:t>,</w:t>
        </w:r>
      </w:ins>
      <w:r>
        <w:rPr>
          <w:rFonts w:eastAsia="Times New Roman" w:cs="Times New Roman"/>
          <w:kern w:val="0"/>
          <w14:ligatures w14:val="none"/>
        </w:rPr>
        <w:t xml:space="preserve"> we made a </w:t>
      </w:r>
      <w:del w:id="151" w:author="Modestou, Modestos A [AGRON]" w:date="2025-05-01T23:56:00Z" w16du:dateUtc="2025-05-02T04:56:00Z">
        <w:r w:rsidDel="00AE6E2A">
          <w:rPr>
            <w:rFonts w:eastAsia="Times New Roman" w:cs="Times New Roman"/>
            <w:kern w:val="0"/>
            <w14:ligatures w14:val="none"/>
          </w:rPr>
          <w:delText>fasta</w:delText>
        </w:r>
      </w:del>
      <w:ins w:id="152" w:author="Modestou, Modestos A [AGRON]" w:date="2025-05-01T23:56:00Z" w16du:dateUtc="2025-05-02T04:56:00Z">
        <w:r w:rsidR="00AE6E2A">
          <w:rPr>
            <w:rFonts w:eastAsia="Times New Roman" w:cs="Times New Roman"/>
            <w:kern w:val="0"/>
            <w14:ligatures w14:val="none"/>
          </w:rPr>
          <w:t>FASTA</w:t>
        </w:r>
      </w:ins>
      <w:r>
        <w:rPr>
          <w:rFonts w:eastAsia="Times New Roman" w:cs="Times New Roman"/>
          <w:kern w:val="0"/>
          <w14:ligatures w14:val="none"/>
        </w:rPr>
        <w:t xml:space="preserve"> containing those (we are focusing on the root samples, but just in case).</w:t>
      </w:r>
    </w:p>
    <w:p w14:paraId="2EBAA357" w14:textId="77777777" w:rsidR="000548AD" w:rsidRDefault="000548AD" w:rsidP="000548AD">
      <w:pPr>
        <w:spacing w:after="0" w:line="240" w:lineRule="auto"/>
        <w:rPr>
          <w:rFonts w:eastAsia="Times New Roman" w:cs="Times New Roman"/>
          <w:kern w:val="0"/>
          <w14:ligatures w14:val="none"/>
        </w:rPr>
      </w:pPr>
    </w:p>
    <w:p w14:paraId="491916C6" w14:textId="13AD7C71" w:rsidR="000548AD" w:rsidRDefault="000548AD" w:rsidP="000548AD">
      <w:pPr>
        <w:spacing w:after="0" w:line="240" w:lineRule="auto"/>
        <w:rPr>
          <w:rFonts w:eastAsia="Times New Roman" w:cs="Times New Roman"/>
          <w:kern w:val="0"/>
          <w14:ligatures w14:val="none"/>
        </w:rPr>
      </w:pPr>
      <w:r>
        <w:rPr>
          <w:rFonts w:eastAsia="Times New Roman" w:cs="Times New Roman"/>
          <w:kern w:val="0"/>
          <w14:ligatures w14:val="none"/>
        </w:rPr>
        <w:t>***Of note, in the paper</w:t>
      </w:r>
      <w:ins w:id="153" w:author="Modestou, Modestos A [AGRON]" w:date="2025-05-01T23:56:00Z" w16du:dateUtc="2025-05-02T04:56:00Z">
        <w:r w:rsidR="00AE6E2A">
          <w:rPr>
            <w:rFonts w:eastAsia="Times New Roman" w:cs="Times New Roman"/>
            <w:kern w:val="0"/>
            <w14:ligatures w14:val="none"/>
          </w:rPr>
          <w:t>,</w:t>
        </w:r>
      </w:ins>
      <w:r>
        <w:rPr>
          <w:rFonts w:eastAsia="Times New Roman" w:cs="Times New Roman"/>
          <w:kern w:val="0"/>
          <w14:ligatures w14:val="none"/>
        </w:rPr>
        <w:t xml:space="preserve"> they state that for the </w:t>
      </w:r>
      <w:r w:rsidRPr="0009554F">
        <w:rPr>
          <w:rFonts w:eastAsia="Times New Roman" w:cs="Times New Roman"/>
          <w:kern w:val="0"/>
          <w14:ligatures w14:val="none"/>
        </w:rPr>
        <w:t>soil samples, they used primers ITS1F (5′-CTTGGTCATTTAGAGGAAGTAA-3′) and ITS4 (5′-TCCTCCGCTTATTGATATGC-3′)</w:t>
      </w:r>
      <w:r>
        <w:rPr>
          <w:rFonts w:eastAsia="Times New Roman" w:cs="Times New Roman"/>
          <w:kern w:val="0"/>
          <w14:ligatures w14:val="none"/>
        </w:rPr>
        <w:t>.</w:t>
      </w:r>
      <w:ins w:id="154" w:author="Modestou, Modestos A [AGRON]" w:date="2025-05-02T00:14:00Z" w16du:dateUtc="2025-05-02T05:14:00Z">
        <w:r w:rsidR="00CE0B26">
          <w:rPr>
            <w:rFonts w:eastAsia="Times New Roman" w:cs="Times New Roman"/>
            <w:kern w:val="0"/>
            <w14:ligatures w14:val="none"/>
          </w:rPr>
          <w:t xml:space="preserve"> </w:t>
        </w:r>
      </w:ins>
      <w:del w:id="155" w:author="Modestou, Modestos A [AGRON]" w:date="2025-05-02T00:14:00Z" w16du:dateUtc="2025-05-02T05:14:00Z">
        <w:r w:rsidDel="00CE0B26">
          <w:rPr>
            <w:rFonts w:eastAsia="Times New Roman" w:cs="Times New Roman"/>
            <w:kern w:val="0"/>
            <w14:ligatures w14:val="none"/>
          </w:rPr>
          <w:delText xml:space="preserve"> </w:delText>
        </w:r>
      </w:del>
      <w:r w:rsidRPr="0009554F">
        <w:rPr>
          <w:rFonts w:eastAsia="Times New Roman" w:cs="Times New Roman"/>
          <w:kern w:val="0"/>
          <w14:ligatures w14:val="none"/>
        </w:rPr>
        <w:t xml:space="preserve">This is mentioned in the Methods section under </w:t>
      </w:r>
      <w:ins w:id="156" w:author="Modestou, Modestos A [AGRON]" w:date="2025-05-02T00:14:00Z" w16du:dateUtc="2025-05-02T05:14:00Z">
        <w:r w:rsidR="00CE0B26">
          <w:rPr>
            <w:rFonts w:eastAsia="Times New Roman" w:cs="Times New Roman"/>
            <w:kern w:val="0"/>
            <w14:ligatures w14:val="none"/>
          </w:rPr>
          <w:t>"</w:t>
        </w:r>
      </w:ins>
      <w:del w:id="157" w:author="Modestou, Modestos A [AGRON]" w:date="2025-05-02T00:14:00Z" w16du:dateUtc="2025-05-02T05:14:00Z">
        <w:r w:rsidRPr="0009554F" w:rsidDel="00CE0B26">
          <w:rPr>
            <w:rFonts w:eastAsia="Times New Roman" w:cs="Times New Roman"/>
            <w:kern w:val="0"/>
            <w14:ligatures w14:val="none"/>
          </w:rPr>
          <w:delText>"</w:delText>
        </w:r>
      </w:del>
      <w:r w:rsidRPr="0009554F">
        <w:rPr>
          <w:rFonts w:eastAsia="Times New Roman" w:cs="Times New Roman"/>
          <w:kern w:val="0"/>
          <w14:ligatures w14:val="none"/>
        </w:rPr>
        <w:t>Soil microbiome sequencing.</w:t>
      </w:r>
      <w:ins w:id="158" w:author="Modestou, Modestos A [AGRON]" w:date="2025-05-02T00:14:00Z" w16du:dateUtc="2025-05-02T05:14:00Z">
        <w:r w:rsidR="00CE0B26">
          <w:rPr>
            <w:rFonts w:eastAsia="Times New Roman" w:cs="Times New Roman"/>
            <w:kern w:val="0"/>
            <w14:ligatures w14:val="none"/>
          </w:rPr>
          <w:t>"</w:t>
        </w:r>
      </w:ins>
      <w:del w:id="159" w:author="Modestou, Modestos A [AGRON]" w:date="2025-05-02T00:14:00Z" w16du:dateUtc="2025-05-02T05:14:00Z">
        <w:r w:rsidRPr="0009554F" w:rsidDel="00CE0B26">
          <w:rPr>
            <w:rFonts w:eastAsia="Times New Roman" w:cs="Times New Roman"/>
            <w:kern w:val="0"/>
            <w14:ligatures w14:val="none"/>
          </w:rPr>
          <w:delText>"</w:delText>
        </w:r>
      </w:del>
      <w:r>
        <w:rPr>
          <w:rFonts w:eastAsia="Times New Roman" w:cs="Times New Roman"/>
          <w:kern w:val="0"/>
          <w14:ligatures w14:val="none"/>
        </w:rPr>
        <w:t xml:space="preserve"> </w:t>
      </w:r>
      <w:del w:id="160" w:author="Modestou, Modestos A [AGRON]" w:date="2025-05-01T23:56:00Z" w16du:dateUtc="2025-05-02T04:56:00Z">
        <w:r w:rsidRPr="0009554F" w:rsidDel="00AE6E2A">
          <w:rPr>
            <w:rFonts w:eastAsia="Times New Roman" w:cs="Times New Roman"/>
            <w:kern w:val="0"/>
            <w14:ligatures w14:val="none"/>
          </w:rPr>
          <w:delText xml:space="preserve">For </w:delText>
        </w:r>
        <w:r w:rsidDel="00AE6E2A">
          <w:rPr>
            <w:rFonts w:eastAsia="Times New Roman" w:cs="Times New Roman"/>
            <w:kern w:val="0"/>
            <w14:ligatures w14:val="none"/>
          </w:rPr>
          <w:delText xml:space="preserve">the </w:delText>
        </w:r>
        <w:r w:rsidRPr="0009554F" w:rsidDel="00AE6E2A">
          <w:rPr>
            <w:rFonts w:eastAsia="Times New Roman" w:cs="Times New Roman"/>
            <w:kern w:val="0"/>
            <w14:ligatures w14:val="none"/>
          </w:rPr>
          <w:delText>root samples, t</w:delText>
        </w:r>
      </w:del>
      <w:ins w:id="161" w:author="Modestou, Modestos A [AGRON]" w:date="2025-05-01T23:56:00Z" w16du:dateUtc="2025-05-02T04:56:00Z">
        <w:r w:rsidR="00AE6E2A">
          <w:rPr>
            <w:rFonts w:eastAsia="Times New Roman" w:cs="Times New Roman"/>
            <w:kern w:val="0"/>
            <w14:ligatures w14:val="none"/>
          </w:rPr>
          <w:t>T</w:t>
        </w:r>
      </w:ins>
      <w:r w:rsidRPr="0009554F">
        <w:rPr>
          <w:rFonts w:eastAsia="Times New Roman" w:cs="Times New Roman"/>
          <w:kern w:val="0"/>
          <w14:ligatures w14:val="none"/>
        </w:rPr>
        <w:t>hey used (5′-TATYGYTCTTNAACGAGGAATC-3′) and (5′-AACACTCGCAYAYATGYTAGA-3</w:t>
      </w:r>
      <w:ins w:id="162" w:author="Modestou, Modestos A [AGRON]" w:date="2025-05-01T23:56:00Z" w16du:dateUtc="2025-05-02T04:56:00Z">
        <w:r w:rsidR="00AE6E2A">
          <w:rPr>
            <w:rFonts w:eastAsia="Times New Roman" w:cs="Times New Roman"/>
            <w:kern w:val="0"/>
            <w14:ligatures w14:val="none"/>
          </w:rPr>
          <w:t xml:space="preserve"> for the root samples</w:t>
        </w:r>
      </w:ins>
      <w:r>
        <w:rPr>
          <w:rFonts w:eastAsia="Times New Roman" w:cs="Times New Roman"/>
          <w:kern w:val="0"/>
          <w14:ligatures w14:val="none"/>
        </w:rPr>
        <w:t xml:space="preserve">.  We wrote a script to verify </w:t>
      </w:r>
      <w:del w:id="163" w:author="Modestou, Modestos A [AGRON]" w:date="2025-05-01T23:56:00Z" w16du:dateUtc="2025-05-02T04:56:00Z">
        <w:r w:rsidDel="00AE6E2A">
          <w:rPr>
            <w:rFonts w:eastAsia="Times New Roman" w:cs="Times New Roman"/>
            <w:kern w:val="0"/>
            <w14:ligatures w14:val="none"/>
          </w:rPr>
          <w:delText>if these are the primers in the data</w:delText>
        </w:r>
      </w:del>
      <w:ins w:id="164" w:author="Modestou, Modestos A [AGRON]" w:date="2025-05-01T23:56:00Z" w16du:dateUtc="2025-05-02T04:56:00Z">
        <w:r w:rsidR="00AE6E2A">
          <w:rPr>
            <w:rFonts w:eastAsia="Times New Roman" w:cs="Times New Roman"/>
            <w:kern w:val="0"/>
            <w14:ligatures w14:val="none"/>
          </w:rPr>
          <w:t xml:space="preserve">whether these are the </w:t>
        </w:r>
      </w:ins>
      <w:ins w:id="165" w:author="Modestou, Modestos A [AGRON]" w:date="2025-05-02T00:14:00Z" w16du:dateUtc="2025-05-02T05:14:00Z">
        <w:r w:rsidR="00CE0B26">
          <w:rPr>
            <w:rFonts w:eastAsia="Times New Roman" w:cs="Times New Roman"/>
            <w:kern w:val="0"/>
            <w14:ligatures w14:val="none"/>
          </w:rPr>
          <w:t>data's</w:t>
        </w:r>
      </w:ins>
      <w:ins w:id="166" w:author="Modestou, Modestos A [AGRON]" w:date="2025-05-01T23:56:00Z" w16du:dateUtc="2025-05-02T04:56:00Z">
        <w:r w:rsidR="00AE6E2A">
          <w:rPr>
            <w:rFonts w:eastAsia="Times New Roman" w:cs="Times New Roman"/>
            <w:kern w:val="0"/>
            <w14:ligatures w14:val="none"/>
          </w:rPr>
          <w:t xml:space="preserve"> primers</w:t>
        </w:r>
      </w:ins>
      <w:r>
        <w:rPr>
          <w:rFonts w:eastAsia="Times New Roman" w:cs="Times New Roman"/>
          <w:kern w:val="0"/>
          <w14:ligatures w14:val="none"/>
        </w:rPr>
        <w:t>.</w:t>
      </w:r>
      <w:ins w:id="167" w:author="Modestou, Modestos A [AGRON]" w:date="2025-05-02T00:14:00Z" w16du:dateUtc="2025-05-02T05:14:00Z">
        <w:r w:rsidR="00CE0B26">
          <w:rPr>
            <w:rFonts w:eastAsia="Times New Roman" w:cs="Times New Roman"/>
            <w:kern w:val="0"/>
            <w14:ligatures w14:val="none"/>
          </w:rPr>
          <w:t xml:space="preserve"> </w:t>
        </w:r>
      </w:ins>
      <w:del w:id="168" w:author="Modestou, Modestos A [AGRON]" w:date="2025-05-02T00:14:00Z" w16du:dateUtc="2025-05-02T05:14:00Z">
        <w:r w:rsidDel="00CE0B26">
          <w:rPr>
            <w:rFonts w:eastAsia="Times New Roman" w:cs="Times New Roman"/>
            <w:kern w:val="0"/>
            <w14:ligatures w14:val="none"/>
          </w:rPr>
          <w:delText xml:space="preserve">  </w:delText>
        </w:r>
      </w:del>
      <w:r>
        <w:rPr>
          <w:rFonts w:eastAsia="Times New Roman" w:cs="Times New Roman"/>
          <w:kern w:val="0"/>
          <w14:ligatures w14:val="none"/>
        </w:rPr>
        <w:t>Here is the output:</w:t>
      </w:r>
    </w:p>
    <w:p w14:paraId="628B7F6C" w14:textId="77777777" w:rsidR="000548AD" w:rsidRDefault="000548AD" w:rsidP="000548AD">
      <w:pPr>
        <w:spacing w:after="0" w:line="240" w:lineRule="auto"/>
        <w:rPr>
          <w:rFonts w:eastAsia="Times New Roman" w:cs="Times New Roman"/>
          <w:kern w:val="0"/>
          <w14:ligatures w14:val="none"/>
        </w:rPr>
      </w:pPr>
    </w:p>
    <w:p w14:paraId="1CA435BE"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File: .//ERR10096271.fastq</w:t>
      </w:r>
    </w:p>
    <w:p w14:paraId="62AE75E4"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reads: 733485</w:t>
      </w:r>
    </w:p>
    <w:p w14:paraId="59ED8AB0"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lastRenderedPageBreak/>
        <w:t xml:space="preserve">    Primer: AACACTCGCAYAYATGYTAGA → 0 reads (0.00%)</w:t>
      </w:r>
    </w:p>
    <w:p w14:paraId="08EE5A22"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TCCTCCGCTTATTGATATGC → 370720 reads (50.54%)</w:t>
      </w:r>
    </w:p>
    <w:p w14:paraId="3B0475D0"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CTTGGTCATTTAGAGGAAGTAA → 348210 reads (47.47%)</w:t>
      </w:r>
    </w:p>
    <w:p w14:paraId="35286D87"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TATYGYTCTTNAACGAGGAATC → 0 reads (0.00%)</w:t>
      </w:r>
    </w:p>
    <w:p w14:paraId="6AFE9A06"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with any primer: 670511 (91.41%)</w:t>
      </w:r>
    </w:p>
    <w:p w14:paraId="4467CB0B"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File: .//ERR10096272.fastq</w:t>
      </w:r>
    </w:p>
    <w:p w14:paraId="5CE5505E"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reads: 287530</w:t>
      </w:r>
    </w:p>
    <w:p w14:paraId="64490B26"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AACACTCGCAYAYATGYTAGA → 0 reads (0.00%)</w:t>
      </w:r>
    </w:p>
    <w:p w14:paraId="613DAB50"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TCCTCCGCTTATTGATATGC → 135629 reads (47.17%)</w:t>
      </w:r>
    </w:p>
    <w:p w14:paraId="15E1F53B"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CTTGGTCATTTAGAGGAAGTAA → 131712 reads (45.81%)</w:t>
      </w:r>
    </w:p>
    <w:p w14:paraId="188991C2"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TATYGYTCTTNAACGAGGAATC → 0 reads (0.00%)</w:t>
      </w:r>
    </w:p>
    <w:p w14:paraId="70A9713A"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with any primer: 255853 (88.98%)</w:t>
      </w:r>
    </w:p>
    <w:p w14:paraId="2F69AF4A"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File: .//ERR10096273.fastq</w:t>
      </w:r>
    </w:p>
    <w:p w14:paraId="04766F0C"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reads: 127980</w:t>
      </w:r>
    </w:p>
    <w:p w14:paraId="4E8EC592"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AACACTCGCAYAYATGYTAGA → 0 reads (0.00%)</w:t>
      </w:r>
    </w:p>
    <w:p w14:paraId="563E644E"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TCCTCCGCTTATTGATATGC → 59890 reads (46.80%)</w:t>
      </w:r>
    </w:p>
    <w:p w14:paraId="329ADE40"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CTTGGTCATTTAGAGGAAGTAA → 56356 reads (44.04%)</w:t>
      </w:r>
    </w:p>
    <w:p w14:paraId="7A4D15E3"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TATYGYTCTTNAACGAGGAATC → 0 reads (0.00%)</w:t>
      </w:r>
    </w:p>
    <w:p w14:paraId="7A4DA118"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with any primer: 113374 (88.59%)</w:t>
      </w:r>
    </w:p>
    <w:p w14:paraId="0F2A0AD6"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File: .//ERR10200993.fastq</w:t>
      </w:r>
    </w:p>
    <w:p w14:paraId="5AEE639F"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reads: 2886255</w:t>
      </w:r>
    </w:p>
    <w:p w14:paraId="0670A73A"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AACACTCGCAYAYATGYTAGA → 0 reads (0.00%)</w:t>
      </w:r>
    </w:p>
    <w:p w14:paraId="2ACC1518"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TCCTCCGCTTATTGATATGC → 1283059 reads (44.45%)</w:t>
      </w:r>
    </w:p>
    <w:p w14:paraId="7251F5F5"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CTTGGTCATTTAGAGGAAGTAA → 1244961 reads (43.13%)</w:t>
      </w:r>
    </w:p>
    <w:p w14:paraId="4D55B9B4"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TATYGYTCTTNAACGAGGAATC → 0 reads (0.00%)</w:t>
      </w:r>
    </w:p>
    <w:p w14:paraId="6CC21869"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with any primer: 2525978 (87.52%)</w:t>
      </w:r>
    </w:p>
    <w:p w14:paraId="6D2F752B"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File: .//ERR10322983.fastq</w:t>
      </w:r>
    </w:p>
    <w:p w14:paraId="50AEEABB"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reads: 203336</w:t>
      </w:r>
    </w:p>
    <w:p w14:paraId="616FE85D"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AACACTCGCAYAYATGYTAGA → 89561 reads (44.05%)</w:t>
      </w:r>
    </w:p>
    <w:p w14:paraId="1D322F39"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TCCTCCGCTTATTGATATGC → 95521 reads (46.98%)</w:t>
      </w:r>
    </w:p>
    <w:p w14:paraId="294A65B7"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CTTGGTCATTTAGAGGAAGTAA → 84706 reads (41.66%)</w:t>
      </w:r>
    </w:p>
    <w:p w14:paraId="262CE650"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TATYGYTCTTNAACGAGGAATC → 73708 reads (36.25%)</w:t>
      </w:r>
    </w:p>
    <w:p w14:paraId="238C53D2"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with any primer: 187812 (92.37%)</w:t>
      </w:r>
    </w:p>
    <w:p w14:paraId="59786113"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File: .//ERR10322984.fastq</w:t>
      </w:r>
    </w:p>
    <w:p w14:paraId="7A31022C"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reads: 266311</w:t>
      </w:r>
    </w:p>
    <w:p w14:paraId="452D3DE2"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AACACTCGCAYAYATGYTAGA → 116698 reads (43.82%)</w:t>
      </w:r>
    </w:p>
    <w:p w14:paraId="73ABD027"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TCCTCCGCTTATTGATATGC → 126538 reads (47.52%)</w:t>
      </w:r>
    </w:p>
    <w:p w14:paraId="215D6C32"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CTTGGTCATTTAGAGGAAGTAA → 126156 reads (47.37%)</w:t>
      </w:r>
    </w:p>
    <w:p w14:paraId="180C6FBE"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TATYGYTCTTNAACGAGGAATC → 108740 reads (40.83%)</w:t>
      </w:r>
    </w:p>
    <w:p w14:paraId="30277AA1"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with any primer: 260467 (97.81%)</w:t>
      </w:r>
    </w:p>
    <w:p w14:paraId="75984B93"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File: .//ERR10322985.fastq</w:t>
      </w:r>
    </w:p>
    <w:p w14:paraId="6E98457A"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reads: 346428</w:t>
      </w:r>
    </w:p>
    <w:p w14:paraId="62AE5BEB"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AACACTCGCAYAYATGYTAGA → 150106 reads (43.33%)</w:t>
      </w:r>
    </w:p>
    <w:p w14:paraId="56093749"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TCCTCCGCTTATTGATATGC → 167654 reads (48.40%)</w:t>
      </w:r>
    </w:p>
    <w:p w14:paraId="3A9AE175"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CTTGGTCATTTAGAGGAAGTAA → 160561 reads (46.35%)</w:t>
      </w:r>
    </w:p>
    <w:p w14:paraId="62C81B98"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Primer: TATYGYTCTTNAACGAGGAATC → 135867 reads (39.22%)</w:t>
      </w:r>
    </w:p>
    <w:p w14:paraId="31D78B1C" w14:textId="77777777" w:rsidR="000548AD" w:rsidRPr="00433896" w:rsidRDefault="000548AD" w:rsidP="000548AD">
      <w:pPr>
        <w:spacing w:after="0" w:line="240" w:lineRule="auto"/>
        <w:ind w:left="720"/>
        <w:rPr>
          <w:rFonts w:ascii="Courier New" w:eastAsia="Times New Roman" w:hAnsi="Courier New" w:cs="Courier New"/>
          <w:kern w:val="0"/>
          <w:sz w:val="18"/>
          <w:szCs w:val="18"/>
          <w14:ligatures w14:val="none"/>
        </w:rPr>
      </w:pPr>
      <w:r w:rsidRPr="00433896">
        <w:rPr>
          <w:rFonts w:ascii="Courier New" w:eastAsia="Times New Roman" w:hAnsi="Courier New" w:cs="Courier New"/>
          <w:kern w:val="0"/>
          <w:sz w:val="18"/>
          <w:szCs w:val="18"/>
          <w14:ligatures w14:val="none"/>
        </w:rPr>
        <w:t xml:space="preserve">  Total with any primer: 337818 (97.51%)</w:t>
      </w:r>
    </w:p>
    <w:p w14:paraId="3500726F" w14:textId="77777777" w:rsidR="000548AD" w:rsidRDefault="000548AD" w:rsidP="000548AD">
      <w:pPr>
        <w:spacing w:after="0" w:line="240" w:lineRule="auto"/>
        <w:rPr>
          <w:rFonts w:eastAsia="Times New Roman" w:cs="Times New Roman"/>
          <w:kern w:val="0"/>
          <w14:ligatures w14:val="none"/>
        </w:rPr>
      </w:pPr>
    </w:p>
    <w:p w14:paraId="6D32EE2E" w14:textId="69DAFE5F" w:rsidR="000548AD" w:rsidRDefault="000548AD" w:rsidP="000548AD">
      <w:pPr>
        <w:spacing w:after="0" w:line="240" w:lineRule="auto"/>
        <w:rPr>
          <w:rFonts w:eastAsia="Times New Roman" w:cs="Times New Roman"/>
          <w:kern w:val="0"/>
          <w14:ligatures w14:val="none"/>
        </w:rPr>
      </w:pPr>
      <w:r>
        <w:rPr>
          <w:rFonts w:eastAsia="Times New Roman" w:cs="Times New Roman"/>
          <w:kern w:val="0"/>
          <w14:ligatures w14:val="none"/>
        </w:rPr>
        <w:t xml:space="preserve">So, interestingly (and this is not </w:t>
      </w:r>
      <w:del w:id="169" w:author="Modestou, Modestos A [AGRON]" w:date="2025-05-01T23:57:00Z" w16du:dateUtc="2025-05-02T04:57:00Z">
        <w:r w:rsidDel="00AE6E2A">
          <w:rPr>
            <w:rFonts w:eastAsia="Times New Roman" w:cs="Times New Roman"/>
            <w:kern w:val="0"/>
            <w14:ligatures w14:val="none"/>
          </w:rPr>
          <w:delText xml:space="preserve">really </w:delText>
        </w:r>
      </w:del>
      <w:r>
        <w:rPr>
          <w:rFonts w:eastAsia="Times New Roman" w:cs="Times New Roman"/>
          <w:kern w:val="0"/>
          <w14:ligatures w14:val="none"/>
        </w:rPr>
        <w:t xml:space="preserve">in line with what was stated in the paper), </w:t>
      </w:r>
      <w:r w:rsidRPr="00C34529">
        <w:rPr>
          <w:rFonts w:eastAsia="Times New Roman" w:cs="Times New Roman"/>
          <w:kern w:val="0"/>
          <w:highlight w:val="yellow"/>
          <w14:ligatures w14:val="none"/>
        </w:rPr>
        <w:t xml:space="preserve">the soil samples contained only </w:t>
      </w:r>
      <w:del w:id="170" w:author="Modestou, Modestos A [AGRON]" w:date="2025-05-01T23:56:00Z" w16du:dateUtc="2025-05-02T04:56:00Z">
        <w:r w:rsidRPr="00C34529" w:rsidDel="00AE6E2A">
          <w:rPr>
            <w:rFonts w:eastAsia="Times New Roman" w:cs="Times New Roman"/>
            <w:kern w:val="0"/>
            <w:highlight w:val="yellow"/>
            <w14:ligatures w14:val="none"/>
          </w:rPr>
          <w:delText xml:space="preserve">soil </w:delText>
        </w:r>
      </w:del>
      <w:ins w:id="171" w:author="Modestou, Modestos A [AGRON]" w:date="2025-05-01T23:56:00Z" w16du:dateUtc="2025-05-02T04:56:00Z">
        <w:r w:rsidR="00AE6E2A" w:rsidRPr="00C34529">
          <w:rPr>
            <w:rFonts w:eastAsia="Times New Roman" w:cs="Times New Roman"/>
            <w:kern w:val="0"/>
            <w:highlight w:val="yellow"/>
            <w14:ligatures w14:val="none"/>
          </w:rPr>
          <w:t>soil</w:t>
        </w:r>
        <w:r w:rsidR="00AE6E2A">
          <w:rPr>
            <w:rFonts w:eastAsia="Times New Roman" w:cs="Times New Roman"/>
            <w:kern w:val="0"/>
            <w:highlight w:val="yellow"/>
            <w14:ligatures w14:val="none"/>
          </w:rPr>
          <w:t>-</w:t>
        </w:r>
      </w:ins>
      <w:r w:rsidRPr="00C34529">
        <w:rPr>
          <w:rFonts w:eastAsia="Times New Roman" w:cs="Times New Roman"/>
          <w:kern w:val="0"/>
          <w:highlight w:val="yellow"/>
          <w14:ligatures w14:val="none"/>
        </w:rPr>
        <w:t>specific primers</w:t>
      </w:r>
      <w:r>
        <w:rPr>
          <w:rFonts w:eastAsia="Times New Roman" w:cs="Times New Roman"/>
          <w:kern w:val="0"/>
          <w14:ligatures w14:val="none"/>
        </w:rPr>
        <w:t>, with around 90% of the reads having at least one</w:t>
      </w:r>
      <w:del w:id="172" w:author="Modestou, Modestos A [AGRON]" w:date="2025-05-01T23:57:00Z" w16du:dateUtc="2025-05-02T04:57:00Z">
        <w:r w:rsidDel="00AE6E2A">
          <w:rPr>
            <w:rFonts w:eastAsia="Times New Roman" w:cs="Times New Roman"/>
            <w:kern w:val="0"/>
            <w14:ligatures w14:val="none"/>
          </w:rPr>
          <w:delText xml:space="preserve"> of them</w:delText>
        </w:r>
      </w:del>
      <w:r>
        <w:rPr>
          <w:rFonts w:eastAsia="Times New Roman" w:cs="Times New Roman"/>
          <w:kern w:val="0"/>
          <w14:ligatures w14:val="none"/>
        </w:rPr>
        <w:t>.</w:t>
      </w:r>
      <w:ins w:id="173" w:author="Modestou, Modestos A [AGRON]" w:date="2025-05-02T00:14:00Z" w16du:dateUtc="2025-05-02T05:14:00Z">
        <w:r w:rsidR="00CE0B26">
          <w:rPr>
            <w:rFonts w:eastAsia="Times New Roman" w:cs="Times New Roman"/>
            <w:kern w:val="0"/>
            <w14:ligatures w14:val="none"/>
          </w:rPr>
          <w:t xml:space="preserve"> </w:t>
        </w:r>
      </w:ins>
      <w:del w:id="174" w:author="Modestou, Modestos A [AGRON]" w:date="2025-05-02T00:14:00Z" w16du:dateUtc="2025-05-02T05:14:00Z">
        <w:r w:rsidDel="00CE0B26">
          <w:rPr>
            <w:rFonts w:eastAsia="Times New Roman" w:cs="Times New Roman"/>
            <w:kern w:val="0"/>
            <w14:ligatures w14:val="none"/>
          </w:rPr>
          <w:delText xml:space="preserve">  </w:delText>
        </w:r>
      </w:del>
      <w:r w:rsidRPr="000548AD">
        <w:rPr>
          <w:rFonts w:eastAsia="Times New Roman" w:cs="Times New Roman"/>
          <w:kern w:val="0"/>
          <w:highlight w:val="yellow"/>
          <w14:ligatures w14:val="none"/>
        </w:rPr>
        <w:t>There are no reads in the soil that have the AMF primers.</w:t>
      </w:r>
      <w:r>
        <w:rPr>
          <w:rFonts w:eastAsia="Times New Roman" w:cs="Times New Roman"/>
          <w:kern w:val="0"/>
          <w14:ligatures w14:val="none"/>
        </w:rPr>
        <w:t xml:space="preserve">  </w:t>
      </w:r>
    </w:p>
    <w:p w14:paraId="55E83D17" w14:textId="7B2D3E59" w:rsidR="000548AD" w:rsidRDefault="000548AD" w:rsidP="000548AD">
      <w:pPr>
        <w:spacing w:after="0" w:line="240" w:lineRule="auto"/>
        <w:rPr>
          <w:rFonts w:eastAsia="Times New Roman" w:cs="Times New Roman"/>
          <w:kern w:val="0"/>
          <w14:ligatures w14:val="none"/>
        </w:rPr>
      </w:pPr>
      <w:r>
        <w:rPr>
          <w:rFonts w:eastAsia="Times New Roman" w:cs="Times New Roman"/>
          <w:kern w:val="0"/>
          <w14:ligatures w14:val="none"/>
        </w:rPr>
        <w:t xml:space="preserve">*** However, in the root samples, all four </w:t>
      </w:r>
      <w:del w:id="175" w:author="Modestou, Modestos A [AGRON]" w:date="2025-05-01T23:57:00Z" w16du:dateUtc="2025-05-02T04:57:00Z">
        <w:r w:rsidDel="00AE6E2A">
          <w:rPr>
            <w:rFonts w:eastAsia="Times New Roman" w:cs="Times New Roman"/>
            <w:kern w:val="0"/>
            <w14:ligatures w14:val="none"/>
          </w:rPr>
          <w:delText xml:space="preserve">of the </w:delText>
        </w:r>
      </w:del>
      <w:r>
        <w:rPr>
          <w:rFonts w:eastAsia="Times New Roman" w:cs="Times New Roman"/>
          <w:kern w:val="0"/>
          <w14:ligatures w14:val="none"/>
        </w:rPr>
        <w:t>primers are found in large numbers, and more than 92% have at least one primer.</w:t>
      </w:r>
    </w:p>
    <w:p w14:paraId="497C883A" w14:textId="77777777" w:rsidR="000548AD" w:rsidRDefault="000548AD" w:rsidP="000548AD">
      <w:pPr>
        <w:spacing w:after="0" w:line="240" w:lineRule="auto"/>
        <w:rPr>
          <w:rFonts w:eastAsia="Times New Roman" w:cs="Times New Roman"/>
          <w:kern w:val="0"/>
          <w14:ligatures w14:val="none"/>
        </w:rPr>
      </w:pPr>
    </w:p>
    <w:p w14:paraId="4982EFFD" w14:textId="41549BED" w:rsidR="000548AD" w:rsidRPr="0009554F" w:rsidRDefault="000548AD" w:rsidP="000548AD">
      <w:pPr>
        <w:spacing w:after="0" w:line="240" w:lineRule="auto"/>
        <w:rPr>
          <w:rFonts w:eastAsia="Times New Roman" w:cs="Times New Roman"/>
          <w:kern w:val="0"/>
          <w14:ligatures w14:val="none"/>
        </w:rPr>
      </w:pPr>
      <w:r>
        <w:rPr>
          <w:rFonts w:eastAsia="Times New Roman" w:cs="Times New Roman"/>
          <w:kern w:val="0"/>
          <w14:ligatures w14:val="none"/>
        </w:rPr>
        <w:t xml:space="preserve">To handle this, we put all four primers in the </w:t>
      </w:r>
      <w:proofErr w:type="spellStart"/>
      <w:r>
        <w:rPr>
          <w:rFonts w:eastAsia="Times New Roman" w:cs="Times New Roman"/>
          <w:kern w:val="0"/>
          <w14:ligatures w14:val="none"/>
        </w:rPr>
        <w:t>primer.fasta</w:t>
      </w:r>
      <w:proofErr w:type="spellEnd"/>
      <w:r>
        <w:rPr>
          <w:rFonts w:eastAsia="Times New Roman" w:cs="Times New Roman"/>
          <w:kern w:val="0"/>
          <w14:ligatures w14:val="none"/>
        </w:rPr>
        <w:t xml:space="preserve"> files for each of the soil samples (again, we are focusing on the root samples, but i</w:t>
      </w:r>
      <w:del w:id="176" w:author="Modestou, Modestos A [AGRON]" w:date="2025-05-01T23:57:00Z" w16du:dateUtc="2025-05-02T04:57:00Z">
        <w:r w:rsidDel="00AE6E2A">
          <w:rPr>
            <w:rFonts w:eastAsia="Times New Roman" w:cs="Times New Roman"/>
            <w:kern w:val="0"/>
            <w14:ligatures w14:val="none"/>
          </w:rPr>
          <w:delText>n case</w:delText>
        </w:r>
      </w:del>
      <w:ins w:id="177" w:author="Modestou, Modestos A [AGRON]" w:date="2025-05-01T23:57:00Z" w16du:dateUtc="2025-05-02T04:57:00Z">
        <w:r w:rsidR="00AE6E2A">
          <w:rPr>
            <w:rFonts w:eastAsia="Times New Roman" w:cs="Times New Roman"/>
            <w:kern w:val="0"/>
            <w14:ligatures w14:val="none"/>
          </w:rPr>
          <w:t>f</w:t>
        </w:r>
      </w:ins>
      <w:r>
        <w:rPr>
          <w:rFonts w:eastAsia="Times New Roman" w:cs="Times New Roman"/>
          <w:kern w:val="0"/>
          <w14:ligatures w14:val="none"/>
        </w:rPr>
        <w:t xml:space="preserve"> they become useful</w:t>
      </w:r>
      <w:ins w:id="178" w:author="Modestou, Modestos A [AGRON]" w:date="2025-05-01T23:57:00Z" w16du:dateUtc="2025-05-02T04:57:00Z">
        <w:r w:rsidR="00AE6E2A">
          <w:rPr>
            <w:rFonts w:eastAsia="Times New Roman" w:cs="Times New Roman"/>
            <w:kern w:val="0"/>
            <w14:ligatures w14:val="none"/>
          </w:rPr>
          <w:t>,</w:t>
        </w:r>
      </w:ins>
      <w:r>
        <w:rPr>
          <w:rFonts w:eastAsia="Times New Roman" w:cs="Times New Roman"/>
          <w:kern w:val="0"/>
          <w14:ligatures w14:val="none"/>
        </w:rPr>
        <w:t xml:space="preserve"> we are concurrently making changes for the soil samples as well).</w:t>
      </w:r>
    </w:p>
    <w:p w14:paraId="3F3D8B5C" w14:textId="77777777" w:rsidR="000548AD" w:rsidRPr="0009554F" w:rsidRDefault="000548AD" w:rsidP="000548AD">
      <w:pPr>
        <w:spacing w:after="0" w:line="240" w:lineRule="auto"/>
        <w:rPr>
          <w:rFonts w:eastAsia="Times New Roman" w:cs="Times New Roman"/>
          <w:kern w:val="0"/>
          <w14:ligatures w14:val="none"/>
        </w:rPr>
      </w:pPr>
    </w:p>
    <w:p w14:paraId="37182915" w14:textId="77777777" w:rsidR="000548AD" w:rsidRPr="008B4E0C" w:rsidRDefault="000548AD" w:rsidP="000548AD">
      <w:pPr>
        <w:spacing w:after="0" w:line="240" w:lineRule="auto"/>
        <w:outlineLvl w:val="2"/>
        <w:rPr>
          <w:rFonts w:eastAsia="Times New Roman" w:cs="Times New Roman"/>
          <w:kern w:val="0"/>
          <w14:ligatures w14:val="none"/>
        </w:rPr>
      </w:pPr>
      <w:r w:rsidRPr="008B4E0C">
        <w:rPr>
          <w:rFonts w:eastAsia="Times New Roman" w:cs="Times New Roman"/>
          <w:kern w:val="0"/>
          <w14:ligatures w14:val="none"/>
        </w:rPr>
        <w:lastRenderedPageBreak/>
        <w:t>Computational/Time Challenges</w:t>
      </w:r>
    </w:p>
    <w:p w14:paraId="34ECCA3E" w14:textId="4A4A30AE" w:rsidR="000548AD" w:rsidRPr="008B4E0C" w:rsidRDefault="000548AD" w:rsidP="000548AD">
      <w:p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The first DADA2 processing attempt </w:t>
      </w:r>
      <w:del w:id="179" w:author="Modestou, Modestos A [AGRON]" w:date="2025-05-01T23:57:00Z" w16du:dateUtc="2025-05-02T04:57:00Z">
        <w:r w:rsidRPr="008B4E0C" w:rsidDel="00AE6E2A">
          <w:rPr>
            <w:rFonts w:eastAsia="Times New Roman" w:cs="Times New Roman"/>
            <w:kern w:val="0"/>
            <w14:ligatures w14:val="none"/>
          </w:rPr>
          <w:delText>was taking</w:delText>
        </w:r>
      </w:del>
      <w:ins w:id="180" w:author="Modestou, Modestos A [AGRON]" w:date="2025-05-01T23:57:00Z" w16du:dateUtc="2025-05-02T04:57:00Z">
        <w:r w:rsidR="00AE6E2A">
          <w:rPr>
            <w:rFonts w:eastAsia="Times New Roman" w:cs="Times New Roman"/>
            <w:kern w:val="0"/>
            <w14:ligatures w14:val="none"/>
          </w:rPr>
          <w:t>took</w:t>
        </w:r>
      </w:ins>
      <w:r w:rsidRPr="008B4E0C">
        <w:rPr>
          <w:rFonts w:eastAsia="Times New Roman" w:cs="Times New Roman"/>
          <w:kern w:val="0"/>
          <w14:ligatures w14:val="none"/>
        </w:rPr>
        <w:t xml:space="preserve"> over 72 hours</w:t>
      </w:r>
      <w:ins w:id="181" w:author="Modestou, Modestos A [AGRON]" w:date="2025-05-01T23:57:00Z" w16du:dateUtc="2025-05-02T04:57:00Z">
        <w:r w:rsidR="00AE6E2A">
          <w:rPr>
            <w:rFonts w:eastAsia="Times New Roman" w:cs="Times New Roman"/>
            <w:kern w:val="0"/>
            <w14:ligatures w14:val="none"/>
          </w:rPr>
          <w:t>,</w:t>
        </w:r>
      </w:ins>
      <w:r w:rsidRPr="008B4E0C">
        <w:rPr>
          <w:rFonts w:eastAsia="Times New Roman" w:cs="Times New Roman"/>
          <w:kern w:val="0"/>
          <w14:ligatures w14:val="none"/>
        </w:rPr>
        <w:t xml:space="preserve"> even though we ran it on a high-performance system with 48 cores and 256GB of RAM (we </w:t>
      </w:r>
      <w:ins w:id="182" w:author="Modestou, Modestos A [AGRON]" w:date="2025-05-02T00:14:00Z" w16du:dateUtc="2025-05-02T05:14:00Z">
        <w:r w:rsidR="00CE0B26">
          <w:rPr>
            <w:rFonts w:eastAsia="Times New Roman" w:cs="Times New Roman"/>
            <w:kern w:val="0"/>
            <w14:ligatures w14:val="none"/>
          </w:rPr>
          <w:t>didn't</w:t>
        </w:r>
      </w:ins>
      <w:del w:id="183" w:author="Modestou, Modestos A [AGRON]" w:date="2025-05-02T00:14:00Z" w16du:dateUtc="2025-05-02T05:14:00Z">
        <w:r w:rsidRPr="008B4E0C" w:rsidDel="00CE0B26">
          <w:rPr>
            <w:rFonts w:eastAsia="Times New Roman" w:cs="Times New Roman"/>
            <w:kern w:val="0"/>
            <w14:ligatures w14:val="none"/>
          </w:rPr>
          <w:delText>didn’t</w:delText>
        </w:r>
      </w:del>
      <w:r w:rsidRPr="008B4E0C">
        <w:rPr>
          <w:rFonts w:eastAsia="Times New Roman" w:cs="Times New Roman"/>
          <w:kern w:val="0"/>
          <w14:ligatures w14:val="none"/>
        </w:rPr>
        <w:t xml:space="preserve"> change anything initially from the script</w:t>
      </w:r>
      <w:del w:id="184" w:author="Modestou, Modestos A [AGRON]" w:date="2025-05-01T23:57:00Z" w16du:dateUtc="2025-05-02T04:57:00Z">
        <w:r w:rsidRPr="008B4E0C" w:rsidDel="00AE6E2A">
          <w:rPr>
            <w:rFonts w:eastAsia="Times New Roman" w:cs="Times New Roman"/>
            <w:kern w:val="0"/>
            <w14:ligatures w14:val="none"/>
          </w:rPr>
          <w:delText xml:space="preserve"> at this point</w:delText>
        </w:r>
      </w:del>
      <w:r w:rsidRPr="008B4E0C">
        <w:rPr>
          <w:rFonts w:eastAsia="Times New Roman" w:cs="Times New Roman"/>
          <w:kern w:val="0"/>
          <w14:ligatures w14:val="none"/>
        </w:rPr>
        <w:t>).</w:t>
      </w:r>
      <w:ins w:id="185" w:author="Modestou, Modestos A [AGRON]" w:date="2025-05-02T00:14:00Z" w16du:dateUtc="2025-05-02T05:14:00Z">
        <w:r w:rsidR="00CE0B26">
          <w:rPr>
            <w:rFonts w:eastAsia="Times New Roman" w:cs="Times New Roman"/>
            <w:kern w:val="0"/>
            <w14:ligatures w14:val="none"/>
          </w:rPr>
          <w:t xml:space="preserve"> </w:t>
        </w:r>
      </w:ins>
      <w:del w:id="186" w:author="Modestou, Modestos A [AGRON]" w:date="2025-05-02T00:14:00Z" w16du:dateUtc="2025-05-02T05:14:00Z">
        <w:r w:rsidDel="00CE0B26">
          <w:rPr>
            <w:rFonts w:eastAsia="Times New Roman" w:cs="Times New Roman"/>
            <w:kern w:val="0"/>
            <w14:ligatures w14:val="none"/>
          </w:rPr>
          <w:delText xml:space="preserve">  </w:delText>
        </w:r>
      </w:del>
      <w:r>
        <w:rPr>
          <w:rFonts w:eastAsia="Times New Roman" w:cs="Times New Roman"/>
          <w:kern w:val="0"/>
          <w14:ligatures w14:val="none"/>
        </w:rPr>
        <w:t>Due to our time and computational constraints, we checked some sources and made the following changes, which should reduce the computational time without significantly affecting the results.</w:t>
      </w:r>
    </w:p>
    <w:p w14:paraId="7B178E87" w14:textId="77777777" w:rsidR="000548AD" w:rsidRPr="008B4E0C" w:rsidRDefault="000548AD" w:rsidP="000548AD">
      <w:pPr>
        <w:spacing w:after="0" w:line="240" w:lineRule="auto"/>
        <w:rPr>
          <w:rFonts w:eastAsia="Times New Roman" w:cs="Times New Roman"/>
          <w:kern w:val="0"/>
          <w14:ligatures w14:val="none"/>
        </w:rPr>
      </w:pPr>
    </w:p>
    <w:p w14:paraId="51C3C15C" w14:textId="3EA9FDD1" w:rsidR="000548AD" w:rsidRPr="008B4E0C" w:rsidRDefault="000548AD" w:rsidP="000548AD">
      <w:pPr>
        <w:pStyle w:val="ListParagraph"/>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Reduced BAND_SIZE parameter from 32 to 16 in </w:t>
      </w:r>
      <w:del w:id="187" w:author="Modestou, Modestos A [AGRON]" w:date="2025-05-01T23:57:00Z" w16du:dateUtc="2025-05-02T04:57:00Z">
        <w:r w:rsidRPr="008B4E0C" w:rsidDel="00AE6E2A">
          <w:rPr>
            <w:rFonts w:eastAsia="Times New Roman" w:cs="Times New Roman"/>
            <w:kern w:val="0"/>
            <w14:ligatures w14:val="none"/>
          </w:rPr>
          <w:delText xml:space="preserve">both </w:delText>
        </w:r>
      </w:del>
      <w:r w:rsidRPr="008B4E0C">
        <w:rPr>
          <w:rFonts w:eastAsia="Times New Roman" w:cs="Times New Roman"/>
          <w:kern w:val="0"/>
          <w14:ligatures w14:val="none"/>
        </w:rPr>
        <w:t>error learning and sequence denoising steps.</w:t>
      </w:r>
      <w:ins w:id="188" w:author="Modestou, Modestos A [AGRON]" w:date="2025-05-02T00:14:00Z" w16du:dateUtc="2025-05-02T05:14:00Z">
        <w:r w:rsidR="00CE0B26">
          <w:rPr>
            <w:rFonts w:eastAsia="Times New Roman" w:cs="Times New Roman"/>
            <w:kern w:val="0"/>
            <w14:ligatures w14:val="none"/>
          </w:rPr>
          <w:t xml:space="preserve"> </w:t>
        </w:r>
      </w:ins>
      <w:del w:id="189" w:author="Modestou, Modestos A [AGRON]" w:date="2025-05-02T00:14:00Z" w16du:dateUtc="2025-05-02T05:14:00Z">
        <w:r w:rsidRPr="008B4E0C" w:rsidDel="00CE0B26">
          <w:rPr>
            <w:rFonts w:eastAsia="Times New Roman" w:cs="Times New Roman"/>
            <w:kern w:val="0"/>
            <w14:ligatures w14:val="none"/>
          </w:rPr>
          <w:delText xml:space="preserve"> </w:delText>
        </w:r>
      </w:del>
      <w:r w:rsidRPr="000548AD">
        <w:rPr>
          <w:rFonts w:eastAsia="Times New Roman" w:cs="Times New Roman"/>
          <w:kern w:val="0"/>
          <w14:ligatures w14:val="none"/>
        </w:rPr>
        <w:t>Error learning involves training models to identify and correct errors in sequences, while denoising focuses on removing noise or unwanted artifacts from sequences.</w:t>
      </w:r>
      <w:ins w:id="190" w:author="Modestou, Modestos A [AGRON]" w:date="2025-05-02T00:14:00Z" w16du:dateUtc="2025-05-02T05:14:00Z">
        <w:r w:rsidR="00CE0B26">
          <w:rPr>
            <w:rFonts w:eastAsia="Times New Roman" w:cs="Times New Roman"/>
            <w:kern w:val="0"/>
            <w14:ligatures w14:val="none"/>
          </w:rPr>
          <w:t xml:space="preserve"> </w:t>
        </w:r>
      </w:ins>
      <w:del w:id="191" w:author="Modestou, Modestos A [AGRON]" w:date="2025-05-02T00:14:00Z" w16du:dateUtc="2025-05-02T05:14:00Z">
        <w:r w:rsidDel="00CE0B26">
          <w:rPr>
            <w:rFonts w:eastAsia="Times New Roman" w:cs="Times New Roman"/>
            <w:kern w:val="0"/>
            <w14:ligatures w14:val="none"/>
          </w:rPr>
          <w:delText xml:space="preserve"> </w:delText>
        </w:r>
      </w:del>
      <w:r w:rsidRPr="008B4E0C">
        <w:rPr>
          <w:rFonts w:eastAsia="Times New Roman" w:cs="Times New Roman"/>
          <w:kern w:val="0"/>
          <w14:ligatures w14:val="none"/>
        </w:rPr>
        <w:t xml:space="preserve">According to documentation, this should significantly speed up the processing without too </w:t>
      </w:r>
      <w:del w:id="192" w:author="Modestou, Modestos A [AGRON]" w:date="2025-05-01T23:57:00Z" w16du:dateUtc="2025-05-02T04:57:00Z">
        <w:r w:rsidRPr="008B4E0C" w:rsidDel="00AE6E2A">
          <w:rPr>
            <w:rFonts w:eastAsia="Times New Roman" w:cs="Times New Roman"/>
            <w:kern w:val="0"/>
            <w14:ligatures w14:val="none"/>
          </w:rPr>
          <w:delText>great of a</w:delText>
        </w:r>
      </w:del>
      <w:ins w:id="193" w:author="Modestou, Modestos A [AGRON]" w:date="2025-05-01T23:57:00Z" w16du:dateUtc="2025-05-02T04:57:00Z">
        <w:r w:rsidR="00AE6E2A">
          <w:rPr>
            <w:rFonts w:eastAsia="Times New Roman" w:cs="Times New Roman"/>
            <w:kern w:val="0"/>
            <w14:ligatures w14:val="none"/>
          </w:rPr>
          <w:t>much</w:t>
        </w:r>
      </w:ins>
      <w:r w:rsidRPr="008B4E0C">
        <w:rPr>
          <w:rFonts w:eastAsia="Times New Roman" w:cs="Times New Roman"/>
          <w:kern w:val="0"/>
          <w14:ligatures w14:val="none"/>
        </w:rPr>
        <w:t xml:space="preserve"> cost on accuracy.</w:t>
      </w:r>
      <w:ins w:id="194" w:author="Modestou, Modestos A [AGRON]" w:date="2025-05-02T00:14:00Z" w16du:dateUtc="2025-05-02T05:14:00Z">
        <w:r w:rsidR="00CE0B26">
          <w:rPr>
            <w:rFonts w:eastAsia="Times New Roman" w:cs="Times New Roman"/>
            <w:kern w:val="0"/>
            <w14:ligatures w14:val="none"/>
          </w:rPr>
          <w:t xml:space="preserve"> </w:t>
        </w:r>
      </w:ins>
      <w:del w:id="195" w:author="Modestou, Modestos A [AGRON]" w:date="2025-05-02T00:14:00Z" w16du:dateUtc="2025-05-02T05:14:00Z">
        <w:r w:rsidRPr="008B4E0C" w:rsidDel="00CE0B26">
          <w:rPr>
            <w:rFonts w:eastAsia="Times New Roman" w:cs="Times New Roman"/>
            <w:kern w:val="0"/>
            <w14:ligatures w14:val="none"/>
          </w:rPr>
          <w:delText xml:space="preserve">  </w:delText>
        </w:r>
      </w:del>
      <w:r w:rsidRPr="008B4E0C">
        <w:rPr>
          <w:rFonts w:eastAsia="Times New Roman" w:cs="Times New Roman"/>
          <w:kern w:val="0"/>
          <w14:ligatures w14:val="none"/>
        </w:rPr>
        <w:t xml:space="preserve">If we were doing this study ourselves, we should </w:t>
      </w:r>
      <w:del w:id="196" w:author="Modestou, Modestos A [AGRON]" w:date="2025-05-01T23:58:00Z" w16du:dateUtc="2025-05-02T04:58:00Z">
        <w:r w:rsidRPr="008B4E0C" w:rsidDel="00AE6E2A">
          <w:rPr>
            <w:rFonts w:eastAsia="Times New Roman" w:cs="Times New Roman"/>
            <w:kern w:val="0"/>
            <w14:ligatures w14:val="none"/>
          </w:rPr>
          <w:delText xml:space="preserve">probably </w:delText>
        </w:r>
      </w:del>
      <w:r w:rsidRPr="008B4E0C">
        <w:rPr>
          <w:rFonts w:eastAsia="Times New Roman" w:cs="Times New Roman"/>
          <w:kern w:val="0"/>
          <w14:ligatures w14:val="none"/>
        </w:rPr>
        <w:t xml:space="preserve">keep the BAND_SIZE at 32, but for </w:t>
      </w:r>
      <w:del w:id="197" w:author="Modestou, Modestos A [AGRON]" w:date="2025-05-01T23:58:00Z" w16du:dateUtc="2025-05-02T04:58:00Z">
        <w:r w:rsidRPr="008B4E0C" w:rsidDel="00AE6E2A">
          <w:rPr>
            <w:rFonts w:eastAsia="Times New Roman" w:cs="Times New Roman"/>
            <w:kern w:val="0"/>
            <w14:ligatures w14:val="none"/>
          </w:rPr>
          <w:delText xml:space="preserve">the purpose of </w:delText>
        </w:r>
      </w:del>
      <w:r w:rsidRPr="008B4E0C">
        <w:rPr>
          <w:rFonts w:eastAsia="Times New Roman" w:cs="Times New Roman"/>
          <w:kern w:val="0"/>
          <w14:ligatures w14:val="none"/>
        </w:rPr>
        <w:t>this project (and the time limits), 16 seems more appropriate.</w:t>
      </w:r>
    </w:p>
    <w:p w14:paraId="5DDDCB0D" w14:textId="77DBDF24" w:rsidR="000548AD" w:rsidRPr="008B4E0C" w:rsidRDefault="000548AD" w:rsidP="000548AD">
      <w:pPr>
        <w:pStyle w:val="ListParagraph"/>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Set MAX_</w:t>
      </w:r>
      <w:proofErr w:type="gramStart"/>
      <w:r w:rsidRPr="008B4E0C">
        <w:rPr>
          <w:rFonts w:eastAsia="Times New Roman" w:cs="Times New Roman"/>
          <w:kern w:val="0"/>
          <w14:ligatures w14:val="none"/>
        </w:rPr>
        <w:t>CONSIST</w:t>
      </w:r>
      <w:proofErr w:type="gramEnd"/>
      <w:r w:rsidRPr="008B4E0C">
        <w:rPr>
          <w:rFonts w:eastAsia="Times New Roman" w:cs="Times New Roman"/>
          <w:kern w:val="0"/>
          <w14:ligatures w14:val="none"/>
        </w:rPr>
        <w:t xml:space="preserve">=10 to prevent a high number of time-demanding iterations – the original version iterated many </w:t>
      </w:r>
      <w:del w:id="198" w:author="Modestou, Modestos A [AGRON]" w:date="2025-05-01T23:58:00Z" w16du:dateUtc="2025-05-02T04:58:00Z">
        <w:r w:rsidRPr="008B4E0C" w:rsidDel="00AE6E2A">
          <w:rPr>
            <w:rFonts w:eastAsia="Times New Roman" w:cs="Times New Roman"/>
            <w:kern w:val="0"/>
            <w14:ligatures w14:val="none"/>
          </w:rPr>
          <w:delText>many times, which was</w:delText>
        </w:r>
      </w:del>
      <w:ins w:id="199" w:author="Modestou, Modestos A [AGRON]" w:date="2025-05-01T23:58:00Z" w16du:dateUtc="2025-05-02T04:58:00Z">
        <w:r w:rsidR="00AE6E2A">
          <w:rPr>
            <w:rFonts w:eastAsia="Times New Roman" w:cs="Times New Roman"/>
            <w:kern w:val="0"/>
            <w14:ligatures w14:val="none"/>
          </w:rPr>
          <w:t>times,</w:t>
        </w:r>
      </w:ins>
      <w:r w:rsidRPr="008B4E0C">
        <w:rPr>
          <w:rFonts w:eastAsia="Times New Roman" w:cs="Times New Roman"/>
          <w:kern w:val="0"/>
          <w14:ligatures w14:val="none"/>
        </w:rPr>
        <w:t xml:space="preserve"> making completing the project seem less likely.</w:t>
      </w:r>
    </w:p>
    <w:p w14:paraId="20C38964" w14:textId="3ED84ECC" w:rsidR="000548AD" w:rsidRPr="008B4E0C" w:rsidRDefault="000548AD" w:rsidP="000548AD">
      <w:pPr>
        <w:pStyle w:val="ListParagraph"/>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We </w:t>
      </w:r>
      <w:del w:id="200" w:author="Modestou, Modestos A [AGRON]" w:date="2025-05-01T23:59:00Z" w16du:dateUtc="2025-05-02T04:59:00Z">
        <w:r w:rsidRPr="008B4E0C" w:rsidDel="00AE6E2A">
          <w:rPr>
            <w:rFonts w:eastAsia="Times New Roman" w:cs="Times New Roman"/>
            <w:kern w:val="0"/>
            <w14:ligatures w14:val="none"/>
          </w:rPr>
          <w:delText>decided to use</w:delText>
        </w:r>
      </w:del>
      <w:ins w:id="201" w:author="Modestou, Modestos A [AGRON]" w:date="2025-05-01T23:59:00Z" w16du:dateUtc="2025-05-02T04:59:00Z">
        <w:r w:rsidR="00AE6E2A">
          <w:rPr>
            <w:rFonts w:eastAsia="Times New Roman" w:cs="Times New Roman"/>
            <w:kern w:val="0"/>
            <w14:ligatures w14:val="none"/>
          </w:rPr>
          <w:t>used</w:t>
        </w:r>
      </w:ins>
      <w:r w:rsidRPr="008B4E0C">
        <w:rPr>
          <w:rFonts w:eastAsia="Times New Roman" w:cs="Times New Roman"/>
          <w:kern w:val="0"/>
          <w14:ligatures w14:val="none"/>
        </w:rPr>
        <w:t xml:space="preserve"> only 100 million bases (</w:t>
      </w:r>
      <w:proofErr w:type="spellStart"/>
      <w:r w:rsidRPr="008B4E0C">
        <w:rPr>
          <w:rFonts w:eastAsia="Times New Roman" w:cs="Times New Roman"/>
          <w:kern w:val="0"/>
          <w14:ligatures w14:val="none"/>
        </w:rPr>
        <w:t>nbases</w:t>
      </w:r>
      <w:proofErr w:type="spellEnd"/>
      <w:r w:rsidRPr="008B4E0C">
        <w:rPr>
          <w:rFonts w:eastAsia="Times New Roman" w:cs="Times New Roman"/>
          <w:kern w:val="0"/>
          <w14:ligatures w14:val="none"/>
        </w:rPr>
        <w:t xml:space="preserve">=1e8) for error rate estimation, which </w:t>
      </w:r>
      <w:del w:id="202" w:author="Modestou, Modestos A [AGRON]" w:date="2025-05-01T23:58:00Z" w16du:dateUtc="2025-05-02T04:58:00Z">
        <w:r w:rsidRPr="008B4E0C" w:rsidDel="00AE6E2A">
          <w:rPr>
            <w:rFonts w:eastAsia="Times New Roman" w:cs="Times New Roman"/>
            <w:kern w:val="0"/>
            <w14:ligatures w14:val="none"/>
          </w:rPr>
          <w:delText>is in line</w:delText>
        </w:r>
      </w:del>
      <w:ins w:id="203" w:author="Modestou, Modestos A [AGRON]" w:date="2025-05-01T23:58:00Z" w16du:dateUtc="2025-05-02T04:58:00Z">
        <w:r w:rsidR="00AE6E2A">
          <w:rPr>
            <w:rFonts w:eastAsia="Times New Roman" w:cs="Times New Roman"/>
            <w:kern w:val="0"/>
            <w14:ligatures w14:val="none"/>
          </w:rPr>
          <w:t>aligns</w:t>
        </w:r>
      </w:ins>
      <w:r w:rsidRPr="008B4E0C">
        <w:rPr>
          <w:rFonts w:eastAsia="Times New Roman" w:cs="Times New Roman"/>
          <w:kern w:val="0"/>
          <w14:ligatures w14:val="none"/>
        </w:rPr>
        <w:t xml:space="preserve"> with what others </w:t>
      </w:r>
      <w:ins w:id="204" w:author="Modestou, Modestos A [AGRON]" w:date="2025-05-02T00:18:00Z" w16du:dateUtc="2025-05-02T05:18:00Z">
        <w:r w:rsidR="000D1D96">
          <w:rPr>
            <w:rFonts w:eastAsia="Times New Roman" w:cs="Times New Roman"/>
            <w:kern w:val="0"/>
            <w14:ligatures w14:val="none"/>
          </w:rPr>
          <w:t>reported</w:t>
        </w:r>
      </w:ins>
      <w:del w:id="205" w:author="Modestou, Modestos A [AGRON]" w:date="2025-05-02T00:18:00Z" w16du:dateUtc="2025-05-02T05:18:00Z">
        <w:r w:rsidRPr="008B4E0C" w:rsidDel="000D1D96">
          <w:rPr>
            <w:rFonts w:eastAsia="Times New Roman" w:cs="Times New Roman"/>
            <w:kern w:val="0"/>
            <w14:ligatures w14:val="none"/>
          </w:rPr>
          <w:delText>report</w:delText>
        </w:r>
      </w:del>
      <w:r w:rsidRPr="008B4E0C">
        <w:rPr>
          <w:rFonts w:eastAsia="Times New Roman" w:cs="Times New Roman"/>
          <w:kern w:val="0"/>
          <w14:ligatures w14:val="none"/>
        </w:rPr>
        <w:t xml:space="preserve"> elsewhere (but not this paper).</w:t>
      </w:r>
    </w:p>
    <w:p w14:paraId="087A88BD" w14:textId="3C310339" w:rsidR="000548AD" w:rsidRPr="008B4E0C" w:rsidRDefault="000548AD" w:rsidP="000548AD">
      <w:pPr>
        <w:pStyle w:val="ListParagraph"/>
        <w:numPr>
          <w:ilvl w:val="0"/>
          <w:numId w:val="5"/>
        </w:numPr>
        <w:spacing w:after="0" w:line="240" w:lineRule="auto"/>
        <w:rPr>
          <w:rFonts w:eastAsia="Times New Roman" w:cs="Times New Roman"/>
          <w:kern w:val="0"/>
          <w14:ligatures w14:val="none"/>
        </w:rPr>
      </w:pPr>
      <w:r w:rsidRPr="008B4E0C">
        <w:rPr>
          <w:rFonts w:cs="Times-Roman"/>
          <w:kern w:val="0"/>
        </w:rPr>
        <w:t>We initially used all available cores</w:t>
      </w:r>
      <w:r>
        <w:rPr>
          <w:rFonts w:cs="Times-Roman"/>
          <w:kern w:val="0"/>
        </w:rPr>
        <w:t>(48)</w:t>
      </w:r>
      <w:r w:rsidRPr="008B4E0C">
        <w:rPr>
          <w:rFonts w:cs="Times-Roman"/>
          <w:kern w:val="0"/>
        </w:rPr>
        <w:t xml:space="preserve">, but it seemed to </w:t>
      </w:r>
      <w:ins w:id="206" w:author="Modestou, Modestos A [AGRON]" w:date="2025-05-02T00:14:00Z" w16du:dateUtc="2025-05-02T05:14:00Z">
        <w:r w:rsidR="00CE0B26">
          <w:rPr>
            <w:rFonts w:cs="Times-Roman"/>
            <w:kern w:val="0"/>
          </w:rPr>
          <w:t>"</w:t>
        </w:r>
      </w:ins>
      <w:del w:id="207" w:author="Modestou, Modestos A [AGRON]" w:date="2025-05-02T00:14:00Z" w16du:dateUtc="2025-05-02T05:14:00Z">
        <w:r w:rsidRPr="008B4E0C" w:rsidDel="00CE0B26">
          <w:rPr>
            <w:rFonts w:cs="Times-Roman"/>
            <w:kern w:val="0"/>
          </w:rPr>
          <w:delText>“</w:delText>
        </w:r>
      </w:del>
      <w:r w:rsidRPr="008B4E0C">
        <w:rPr>
          <w:rFonts w:cs="Times-Roman"/>
          <w:kern w:val="0"/>
        </w:rPr>
        <w:t>hang</w:t>
      </w:r>
      <w:ins w:id="208" w:author="Modestou, Modestos A [AGRON]" w:date="2025-05-02T00:14:00Z" w16du:dateUtc="2025-05-02T05:14:00Z">
        <w:r w:rsidR="00CE0B26">
          <w:rPr>
            <w:rFonts w:cs="Times-Roman"/>
            <w:kern w:val="0"/>
          </w:rPr>
          <w:t>"</w:t>
        </w:r>
      </w:ins>
      <w:del w:id="209" w:author="Modestou, Modestos A [AGRON]" w:date="2025-05-02T00:14:00Z" w16du:dateUtc="2025-05-02T05:14:00Z">
        <w:r w:rsidRPr="008B4E0C" w:rsidDel="00CE0B26">
          <w:rPr>
            <w:rFonts w:cs="Times-Roman"/>
            <w:kern w:val="0"/>
          </w:rPr>
          <w:delText>”</w:delText>
        </w:r>
      </w:del>
      <w:r w:rsidRPr="008B4E0C">
        <w:rPr>
          <w:rFonts w:cs="Times-Roman"/>
          <w:kern w:val="0"/>
        </w:rPr>
        <w:t xml:space="preserve"> at various times in processing (checking with </w:t>
      </w:r>
      <w:proofErr w:type="spellStart"/>
      <w:r w:rsidRPr="008B4E0C">
        <w:rPr>
          <w:rFonts w:cs="Times-Roman"/>
          <w:kern w:val="0"/>
        </w:rPr>
        <w:t>htop</w:t>
      </w:r>
      <w:proofErr w:type="spellEnd"/>
      <w:r w:rsidRPr="008B4E0C">
        <w:rPr>
          <w:rFonts w:cs="Times-Roman"/>
          <w:kern w:val="0"/>
        </w:rPr>
        <w:t xml:space="preserve">), so we reduced </w:t>
      </w:r>
      <w:ins w:id="210" w:author="Modestou, Modestos A [AGRON]" w:date="2025-05-01T23:58:00Z" w16du:dateUtc="2025-05-02T04:58:00Z">
        <w:r w:rsidR="00AE6E2A">
          <w:rPr>
            <w:rFonts w:cs="Times-Roman"/>
            <w:kern w:val="0"/>
          </w:rPr>
          <w:t xml:space="preserve">the </w:t>
        </w:r>
      </w:ins>
      <w:r w:rsidRPr="008B4E0C">
        <w:rPr>
          <w:rFonts w:cs="Times-Roman"/>
          <w:kern w:val="0"/>
        </w:rPr>
        <w:t>CPU cores used for dada2 to 75% of the total</w:t>
      </w:r>
      <w:ins w:id="211" w:author="Modestou, Modestos A [AGRON]" w:date="2025-05-01T23:58:00Z" w16du:dateUtc="2025-05-02T04:58:00Z">
        <w:r w:rsidR="00AE6E2A">
          <w:rPr>
            <w:rFonts w:cs="Times-Roman"/>
            <w:kern w:val="0"/>
          </w:rPr>
          <w:t>,</w:t>
        </w:r>
      </w:ins>
      <w:r w:rsidRPr="008B4E0C">
        <w:rPr>
          <w:rFonts w:cs="Times-Roman"/>
          <w:kern w:val="0"/>
        </w:rPr>
        <w:t xml:space="preserve"> and the issue went away. </w:t>
      </w:r>
    </w:p>
    <w:p w14:paraId="5FDC721B" w14:textId="77777777" w:rsidR="000548AD" w:rsidRPr="008B4E0C" w:rsidRDefault="000548AD" w:rsidP="000548AD">
      <w:pPr>
        <w:pStyle w:val="ListParagraph"/>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We </w:t>
      </w:r>
      <w:r>
        <w:rPr>
          <w:rFonts w:eastAsia="Times New Roman" w:cs="Times New Roman"/>
          <w:kern w:val="0"/>
          <w14:ligatures w14:val="none"/>
        </w:rPr>
        <w:t>a</w:t>
      </w:r>
      <w:r w:rsidRPr="008B4E0C">
        <w:rPr>
          <w:rFonts w:eastAsia="Times New Roman" w:cs="Times New Roman"/>
          <w:kern w:val="0"/>
          <w14:ligatures w14:val="none"/>
        </w:rPr>
        <w:t>dded timing measurements for each major processing step</w:t>
      </w:r>
    </w:p>
    <w:p w14:paraId="27125F89" w14:textId="77777777" w:rsidR="000548AD" w:rsidRPr="008B4E0C" w:rsidRDefault="000548AD" w:rsidP="000548AD">
      <w:pPr>
        <w:pStyle w:val="ListParagraph"/>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We implemented more detailed status messages throughout the pipeline</w:t>
      </w:r>
    </w:p>
    <w:p w14:paraId="06E7C990" w14:textId="77777777" w:rsidR="000548AD" w:rsidRPr="008B4E0C" w:rsidRDefault="000548AD" w:rsidP="000548AD">
      <w:pPr>
        <w:pStyle w:val="ListParagraph"/>
        <w:numPr>
          <w:ilvl w:val="0"/>
          <w:numId w:val="5"/>
        </w:numPr>
        <w:spacing w:after="0" w:line="240" w:lineRule="auto"/>
        <w:rPr>
          <w:rFonts w:eastAsia="Times New Roman" w:cs="Times New Roman"/>
          <w:kern w:val="0"/>
          <w14:ligatures w14:val="none"/>
        </w:rPr>
      </w:pPr>
      <w:r w:rsidRPr="008B4E0C">
        <w:rPr>
          <w:rFonts w:eastAsia="Times New Roman" w:cs="Times New Roman"/>
          <w:kern w:val="0"/>
          <w14:ligatures w14:val="none"/>
        </w:rPr>
        <w:t>We implemented checkpoint saving to allow us to restart later if it crashed.</w:t>
      </w:r>
    </w:p>
    <w:p w14:paraId="052C5509" w14:textId="77777777" w:rsidR="000548AD" w:rsidRPr="008B4E0C" w:rsidRDefault="000548AD" w:rsidP="000548AD">
      <w:pPr>
        <w:spacing w:after="0" w:line="240" w:lineRule="auto"/>
        <w:rPr>
          <w:rFonts w:eastAsia="Times New Roman" w:cs="Times New Roman"/>
          <w:kern w:val="0"/>
          <w14:ligatures w14:val="none"/>
        </w:rPr>
      </w:pPr>
    </w:p>
    <w:p w14:paraId="10C6E4D5" w14:textId="77777777" w:rsidR="000548AD" w:rsidRPr="008B4E0C" w:rsidRDefault="000548AD" w:rsidP="000548AD">
      <w:pPr>
        <w:numPr>
          <w:ilvl w:val="0"/>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Separate processing for root and soil samples:</w:t>
      </w:r>
    </w:p>
    <w:p w14:paraId="39457973" w14:textId="4E742FE4" w:rsidR="000548AD" w:rsidRPr="008B4E0C" w:rsidRDefault="000548AD" w:rsidP="000548AD">
      <w:pPr>
        <w:spacing w:after="0" w:line="240" w:lineRule="auto"/>
        <w:ind w:left="720"/>
        <w:rPr>
          <w:rFonts w:eastAsia="Times New Roman" w:cs="Times New Roman"/>
          <w:kern w:val="0"/>
          <w14:ligatures w14:val="none"/>
        </w:rPr>
      </w:pPr>
      <w:r w:rsidRPr="008B4E0C">
        <w:rPr>
          <w:rFonts w:eastAsia="Times New Roman" w:cs="Times New Roman"/>
          <w:kern w:val="0"/>
          <w14:ligatures w14:val="none"/>
        </w:rPr>
        <w:t xml:space="preserve">While our part of the project is just focusing on the root samples, we ran the soil on a separate computer </w:t>
      </w:r>
      <w:del w:id="212" w:author="Modestou, Modestos A [AGRON]" w:date="2025-05-01T23:59:00Z" w16du:dateUtc="2025-05-02T04:59:00Z">
        <w:r w:rsidRPr="008B4E0C" w:rsidDel="00AE6E2A">
          <w:rPr>
            <w:rFonts w:eastAsia="Times New Roman" w:cs="Times New Roman"/>
            <w:kern w:val="0"/>
            <w14:ligatures w14:val="none"/>
          </w:rPr>
          <w:delText>at the same time</w:delText>
        </w:r>
      </w:del>
      <w:ins w:id="213" w:author="Modestou, Modestos A [AGRON]" w:date="2025-05-01T23:59:00Z" w16du:dateUtc="2025-05-02T04:59:00Z">
        <w:r w:rsidR="00AE6E2A">
          <w:rPr>
            <w:rFonts w:eastAsia="Times New Roman" w:cs="Times New Roman"/>
            <w:kern w:val="0"/>
            <w14:ligatures w14:val="none"/>
          </w:rPr>
          <w:t>simultaneously</w:t>
        </w:r>
      </w:ins>
      <w:r w:rsidRPr="008B4E0C">
        <w:rPr>
          <w:rFonts w:eastAsia="Times New Roman" w:cs="Times New Roman"/>
          <w:kern w:val="0"/>
          <w14:ligatures w14:val="none"/>
        </w:rPr>
        <w:t xml:space="preserve">, as it </w:t>
      </w:r>
      <w:ins w:id="214" w:author="Modestou, Modestos A [AGRON]" w:date="2025-05-02T00:14:00Z" w16du:dateUtc="2025-05-02T05:14:00Z">
        <w:r w:rsidR="00CE0B26">
          <w:rPr>
            <w:rFonts w:eastAsia="Times New Roman" w:cs="Times New Roman"/>
            <w:kern w:val="0"/>
            <w14:ligatures w14:val="none"/>
          </w:rPr>
          <w:t>didn't</w:t>
        </w:r>
      </w:ins>
      <w:del w:id="215" w:author="Modestou, Modestos A [AGRON]" w:date="2025-05-02T00:14:00Z" w16du:dateUtc="2025-05-02T05:14:00Z">
        <w:r w:rsidRPr="008B4E0C" w:rsidDel="00CE0B26">
          <w:rPr>
            <w:rFonts w:eastAsia="Times New Roman" w:cs="Times New Roman"/>
            <w:kern w:val="0"/>
            <w14:ligatures w14:val="none"/>
          </w:rPr>
          <w:delText>didn’t</w:delText>
        </w:r>
      </w:del>
      <w:r w:rsidRPr="008B4E0C">
        <w:rPr>
          <w:rFonts w:eastAsia="Times New Roman" w:cs="Times New Roman"/>
          <w:kern w:val="0"/>
          <w14:ligatures w14:val="none"/>
        </w:rPr>
        <w:t xml:space="preserve"> take any extra time to do so</w:t>
      </w:r>
      <w:del w:id="216" w:author="Modestou, Modestos A [AGRON]" w:date="2025-05-01T23:59:00Z" w16du:dateUtc="2025-05-02T04:59:00Z">
        <w:r w:rsidRPr="008B4E0C" w:rsidDel="00AE6E2A">
          <w:rPr>
            <w:rFonts w:eastAsia="Times New Roman" w:cs="Times New Roman"/>
            <w:kern w:val="0"/>
            <w14:ligatures w14:val="none"/>
          </w:rPr>
          <w:delText xml:space="preserve"> and</w:delText>
        </w:r>
      </w:del>
      <w:ins w:id="217" w:author="Modestou, Modestos A [AGRON]" w:date="2025-05-01T23:59:00Z" w16du:dateUtc="2025-05-02T04:59:00Z">
        <w:r w:rsidR="00AE6E2A">
          <w:rPr>
            <w:rFonts w:eastAsia="Times New Roman" w:cs="Times New Roman"/>
            <w:kern w:val="0"/>
            <w14:ligatures w14:val="none"/>
          </w:rPr>
          <w:t>,</w:t>
        </w:r>
      </w:ins>
      <w:r w:rsidRPr="008B4E0C">
        <w:rPr>
          <w:rFonts w:eastAsia="Times New Roman" w:cs="Times New Roman"/>
          <w:kern w:val="0"/>
          <w14:ligatures w14:val="none"/>
        </w:rPr>
        <w:t xml:space="preserve"> just in case it is </w:t>
      </w:r>
      <w:del w:id="218" w:author="Modestou, Modestos A [AGRON]" w:date="2025-05-02T00:10:00Z" w16du:dateUtc="2025-05-02T05:10:00Z">
        <w:r w:rsidRPr="008B4E0C" w:rsidDel="00A672B5">
          <w:rPr>
            <w:rFonts w:eastAsia="Times New Roman" w:cs="Times New Roman"/>
            <w:kern w:val="0"/>
            <w14:ligatures w14:val="none"/>
          </w:rPr>
          <w:delText>use</w:delText>
        </w:r>
      </w:del>
      <w:ins w:id="219" w:author="Modestou, Modestos A [AGRON]" w:date="2025-05-02T00:10:00Z" w16du:dateUtc="2025-05-02T05:10:00Z">
        <w:r w:rsidR="00A672B5">
          <w:rPr>
            <w:rFonts w:eastAsia="Times New Roman" w:cs="Times New Roman"/>
            <w:kern w:val="0"/>
            <w14:ligatures w14:val="none"/>
          </w:rPr>
          <w:t>help</w:t>
        </w:r>
      </w:ins>
      <w:r w:rsidRPr="008B4E0C">
        <w:rPr>
          <w:rFonts w:eastAsia="Times New Roman" w:cs="Times New Roman"/>
          <w:kern w:val="0"/>
          <w14:ligatures w14:val="none"/>
        </w:rPr>
        <w:t xml:space="preserve">ful to us later in the project. </w:t>
      </w:r>
    </w:p>
    <w:p w14:paraId="395101DA" w14:textId="77777777" w:rsidR="000548AD" w:rsidRPr="008B4E0C" w:rsidRDefault="000548AD" w:rsidP="000548AD">
      <w:pPr>
        <w:numPr>
          <w:ilvl w:val="1"/>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Root samples (microbials5, microbials7, microbials10) processed together</w:t>
      </w:r>
    </w:p>
    <w:p w14:paraId="73C0D033" w14:textId="77777777" w:rsidR="000548AD" w:rsidRPr="008B4E0C" w:rsidRDefault="000548AD" w:rsidP="000548AD">
      <w:pPr>
        <w:numPr>
          <w:ilvl w:val="1"/>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Soil samples (microbials1, microbials8, microbials9, microbials11) processed together</w:t>
      </w:r>
    </w:p>
    <w:p w14:paraId="470023B9" w14:textId="3E8A70A4" w:rsidR="000548AD" w:rsidRPr="008B4E0C" w:rsidRDefault="000548AD" w:rsidP="000548AD">
      <w:pPr>
        <w:numPr>
          <w:ilvl w:val="0"/>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The reason to process </w:t>
      </w:r>
      <w:ins w:id="220" w:author="Modestou, Modestos A [AGRON]" w:date="2025-05-02T00:00:00Z" w16du:dateUtc="2025-05-02T05:00:00Z">
        <w:r w:rsidR="00AE6E2A">
          <w:rPr>
            <w:rFonts w:eastAsia="Times New Roman" w:cs="Times New Roman"/>
            <w:kern w:val="0"/>
            <w14:ligatures w14:val="none"/>
          </w:rPr>
          <w:t xml:space="preserve">the </w:t>
        </w:r>
      </w:ins>
      <w:r w:rsidRPr="008B4E0C">
        <w:rPr>
          <w:rFonts w:eastAsia="Times New Roman" w:cs="Times New Roman"/>
          <w:kern w:val="0"/>
          <w14:ligatures w14:val="none"/>
        </w:rPr>
        <w:t xml:space="preserve">root and soil separate: </w:t>
      </w:r>
    </w:p>
    <w:p w14:paraId="6B6738F6" w14:textId="77777777" w:rsidR="000548AD" w:rsidRPr="008B4E0C" w:rsidRDefault="000548AD" w:rsidP="000548AD">
      <w:pPr>
        <w:numPr>
          <w:ilvl w:val="1"/>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Downstream analyses use these datasets separately</w:t>
      </w:r>
    </w:p>
    <w:p w14:paraId="72011D84" w14:textId="77777777" w:rsidR="000548AD" w:rsidRPr="008B4E0C" w:rsidRDefault="000548AD" w:rsidP="000548AD">
      <w:pPr>
        <w:numPr>
          <w:ilvl w:val="0"/>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Project organization: </w:t>
      </w:r>
    </w:p>
    <w:p w14:paraId="2FD63D60" w14:textId="77777777" w:rsidR="000548AD" w:rsidRPr="008B4E0C" w:rsidRDefault="000548AD" w:rsidP="000548AD">
      <w:pPr>
        <w:numPr>
          <w:ilvl w:val="1"/>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We keep the same GitHub directory structure</w:t>
      </w:r>
    </w:p>
    <w:p w14:paraId="48FD5F6B" w14:textId="77777777" w:rsidR="000548AD" w:rsidRPr="008B4E0C" w:rsidRDefault="000548AD" w:rsidP="000548AD">
      <w:pPr>
        <w:numPr>
          <w:ilvl w:val="1"/>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We run each sample type on a separate machine to parallelize the process</w:t>
      </w:r>
    </w:p>
    <w:p w14:paraId="3B427A04" w14:textId="77777777" w:rsidR="000548AD" w:rsidRPr="008B4E0C" w:rsidRDefault="000548AD" w:rsidP="000548AD">
      <w:pPr>
        <w:numPr>
          <w:ilvl w:val="0"/>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Modularization/parallel limitations: </w:t>
      </w:r>
    </w:p>
    <w:p w14:paraId="004FC5BF" w14:textId="77777777" w:rsidR="000548AD" w:rsidRPr="008B4E0C" w:rsidRDefault="000548AD" w:rsidP="000548AD">
      <w:pPr>
        <w:numPr>
          <w:ilvl w:val="1"/>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Each sample type (soil or root) has to be processed as a group</w:t>
      </w:r>
    </w:p>
    <w:p w14:paraId="0F61DF25" w14:textId="00DFFCD8" w:rsidR="000548AD" w:rsidRPr="008B4E0C" w:rsidRDefault="000548AD" w:rsidP="000548AD">
      <w:pPr>
        <w:numPr>
          <w:ilvl w:val="1"/>
          <w:numId w:val="6"/>
        </w:numPr>
        <w:spacing w:after="0" w:line="240" w:lineRule="auto"/>
        <w:rPr>
          <w:rFonts w:eastAsia="Times New Roman" w:cs="Times New Roman"/>
          <w:kern w:val="0"/>
          <w14:ligatures w14:val="none"/>
        </w:rPr>
      </w:pPr>
      <w:r w:rsidRPr="008B4E0C">
        <w:rPr>
          <w:rFonts w:eastAsia="Times New Roman" w:cs="Times New Roman"/>
          <w:kern w:val="0"/>
          <w14:ligatures w14:val="none"/>
        </w:rPr>
        <w:t xml:space="preserve">The different steps of the pipeline use the output from the </w:t>
      </w:r>
      <w:ins w:id="221" w:author="Modestou, Modestos A [AGRON]" w:date="2025-05-02T00:00:00Z" w16du:dateUtc="2025-05-02T05:00:00Z">
        <w:r w:rsidR="00AE6E2A">
          <w:rPr>
            <w:rFonts w:eastAsia="Times New Roman" w:cs="Times New Roman"/>
            <w:kern w:val="0"/>
            <w14:ligatures w14:val="none"/>
          </w:rPr>
          <w:t xml:space="preserve">previous </w:t>
        </w:r>
      </w:ins>
      <w:r w:rsidRPr="008B4E0C">
        <w:rPr>
          <w:rFonts w:eastAsia="Times New Roman" w:cs="Times New Roman"/>
          <w:kern w:val="0"/>
          <w14:ligatures w14:val="none"/>
        </w:rPr>
        <w:t>step</w:t>
      </w:r>
      <w:del w:id="222" w:author="Modestou, Modestos A [AGRON]" w:date="2025-05-02T00:00:00Z" w16du:dateUtc="2025-05-02T05:00:00Z">
        <w:r w:rsidRPr="008B4E0C" w:rsidDel="00AE6E2A">
          <w:rPr>
            <w:rFonts w:eastAsia="Times New Roman" w:cs="Times New Roman"/>
            <w:kern w:val="0"/>
            <w14:ligatures w14:val="none"/>
          </w:rPr>
          <w:delText xml:space="preserve"> previously</w:delText>
        </w:r>
      </w:del>
      <w:r w:rsidRPr="008B4E0C">
        <w:rPr>
          <w:rFonts w:eastAsia="Times New Roman" w:cs="Times New Roman"/>
          <w:kern w:val="0"/>
          <w14:ligatures w14:val="none"/>
        </w:rPr>
        <w:t xml:space="preserve">, so it </w:t>
      </w:r>
      <w:ins w:id="223" w:author="Modestou, Modestos A [AGRON]" w:date="2025-05-02T00:14:00Z" w16du:dateUtc="2025-05-02T05:14:00Z">
        <w:r w:rsidR="00CE0B26">
          <w:rPr>
            <w:rFonts w:eastAsia="Times New Roman" w:cs="Times New Roman"/>
            <w:kern w:val="0"/>
            <w14:ligatures w14:val="none"/>
          </w:rPr>
          <w:t>isn't</w:t>
        </w:r>
      </w:ins>
      <w:del w:id="224" w:author="Modestou, Modestos A [AGRON]" w:date="2025-05-02T00:14:00Z" w16du:dateUtc="2025-05-02T05:14:00Z">
        <w:r w:rsidRPr="008B4E0C" w:rsidDel="00CE0B26">
          <w:rPr>
            <w:rFonts w:eastAsia="Times New Roman" w:cs="Times New Roman"/>
            <w:kern w:val="0"/>
            <w14:ligatures w14:val="none"/>
          </w:rPr>
          <w:delText>is</w:delText>
        </w:r>
      </w:del>
      <w:del w:id="225" w:author="Modestou, Modestos A [AGRON]" w:date="2025-05-02T00:00:00Z" w16du:dateUtc="2025-05-02T05:00:00Z">
        <w:r w:rsidRPr="008B4E0C" w:rsidDel="00AE6E2A">
          <w:rPr>
            <w:rFonts w:eastAsia="Times New Roman" w:cs="Times New Roman"/>
            <w:kern w:val="0"/>
            <w14:ligatures w14:val="none"/>
          </w:rPr>
          <w:delText xml:space="preserve"> difficult</w:delText>
        </w:r>
      </w:del>
      <w:ins w:id="226" w:author="Modestou, Modestos A [AGRON]" w:date="2025-05-02T00:00:00Z" w16du:dateUtc="2025-05-02T05:00:00Z">
        <w:r w:rsidR="00AE6E2A">
          <w:rPr>
            <w:rFonts w:eastAsia="Times New Roman" w:cs="Times New Roman"/>
            <w:kern w:val="0"/>
            <w14:ligatures w14:val="none"/>
          </w:rPr>
          <w:t xml:space="preserve"> easy</w:t>
        </w:r>
      </w:ins>
      <w:r w:rsidRPr="008B4E0C">
        <w:rPr>
          <w:rFonts w:eastAsia="Times New Roman" w:cs="Times New Roman"/>
          <w:kern w:val="0"/>
          <w14:ligatures w14:val="none"/>
        </w:rPr>
        <w:t xml:space="preserve"> to parallelize further.</w:t>
      </w:r>
      <w:ins w:id="227" w:author="Modestou, Modestos A [AGRON]" w:date="2025-05-02T00:14:00Z" w16du:dateUtc="2025-05-02T05:14:00Z">
        <w:r w:rsidR="00CE0B26">
          <w:rPr>
            <w:rFonts w:eastAsia="Times New Roman" w:cs="Times New Roman"/>
            <w:kern w:val="0"/>
            <w14:ligatures w14:val="none"/>
          </w:rPr>
          <w:t xml:space="preserve"> </w:t>
        </w:r>
      </w:ins>
      <w:del w:id="228" w:author="Modestou, Modestos A [AGRON]" w:date="2025-05-02T00:14:00Z" w16du:dateUtc="2025-05-02T05:14:00Z">
        <w:r w:rsidRPr="008B4E0C" w:rsidDel="00CE0B26">
          <w:rPr>
            <w:rFonts w:eastAsia="Times New Roman" w:cs="Times New Roman"/>
            <w:kern w:val="0"/>
            <w14:ligatures w14:val="none"/>
          </w:rPr>
          <w:delText xml:space="preserve">  </w:delText>
        </w:r>
      </w:del>
      <w:r w:rsidRPr="008B4E0C">
        <w:rPr>
          <w:rFonts w:eastAsia="Times New Roman" w:cs="Times New Roman"/>
          <w:kern w:val="0"/>
          <w14:ligatures w14:val="none"/>
        </w:rPr>
        <w:t xml:space="preserve">Also, according to all </w:t>
      </w:r>
      <w:ins w:id="229" w:author="Modestou, Modestos A [AGRON]" w:date="2025-05-02T00:00:00Z" w16du:dateUtc="2025-05-02T05:00:00Z">
        <w:r w:rsidR="00AE6E2A">
          <w:rPr>
            <w:rFonts w:eastAsia="Times New Roman" w:cs="Times New Roman"/>
            <w:kern w:val="0"/>
            <w14:ligatures w14:val="none"/>
          </w:rPr>
          <w:t xml:space="preserve">the </w:t>
        </w:r>
      </w:ins>
      <w:r w:rsidRPr="008B4E0C">
        <w:rPr>
          <w:rFonts w:eastAsia="Times New Roman" w:cs="Times New Roman"/>
          <w:kern w:val="0"/>
          <w14:ligatures w14:val="none"/>
        </w:rPr>
        <w:t xml:space="preserve">documentation we found, </w:t>
      </w:r>
      <w:del w:id="230" w:author="Modestou, Modestos A [AGRON]" w:date="2025-05-02T00:05:00Z" w16du:dateUtc="2025-05-02T05:05:00Z">
        <w:r w:rsidRPr="008B4E0C" w:rsidDel="00AC2817">
          <w:rPr>
            <w:rFonts w:eastAsia="Times New Roman" w:cs="Times New Roman"/>
            <w:kern w:val="0"/>
            <w14:ligatures w14:val="none"/>
          </w:rPr>
          <w:delText xml:space="preserve">it seems that </w:delText>
        </w:r>
      </w:del>
      <w:r w:rsidRPr="008B4E0C">
        <w:rPr>
          <w:rFonts w:eastAsia="Times New Roman" w:cs="Times New Roman"/>
          <w:kern w:val="0"/>
          <w14:ligatures w14:val="none"/>
        </w:rPr>
        <w:t xml:space="preserve">only one of the steps </w:t>
      </w:r>
      <w:del w:id="231" w:author="Modestou, Modestos A [AGRON]" w:date="2025-05-02T00:05:00Z" w16du:dateUtc="2025-05-02T05:05:00Z">
        <w:r w:rsidRPr="008B4E0C" w:rsidDel="00AC2817">
          <w:rPr>
            <w:rFonts w:eastAsia="Times New Roman" w:cs="Times New Roman"/>
            <w:kern w:val="0"/>
            <w14:ligatures w14:val="none"/>
          </w:rPr>
          <w:delText xml:space="preserve">is </w:delText>
        </w:r>
      </w:del>
      <w:ins w:id="232" w:author="Modestou, Modestos A [AGRON]" w:date="2025-05-02T00:05:00Z" w16du:dateUtc="2025-05-02T05:05:00Z">
        <w:r w:rsidR="00AC2817">
          <w:rPr>
            <w:rFonts w:eastAsia="Times New Roman" w:cs="Times New Roman"/>
            <w:kern w:val="0"/>
            <w14:ligatures w14:val="none"/>
          </w:rPr>
          <w:t>seem</w:t>
        </w:r>
        <w:r w:rsidR="00AC2817" w:rsidRPr="008B4E0C">
          <w:rPr>
            <w:rFonts w:eastAsia="Times New Roman" w:cs="Times New Roman"/>
            <w:kern w:val="0"/>
            <w14:ligatures w14:val="none"/>
          </w:rPr>
          <w:t xml:space="preserve">s </w:t>
        </w:r>
      </w:ins>
      <w:r w:rsidRPr="008B4E0C">
        <w:rPr>
          <w:rFonts w:eastAsia="Times New Roman" w:cs="Times New Roman"/>
          <w:kern w:val="0"/>
          <w14:ligatures w14:val="none"/>
        </w:rPr>
        <w:t xml:space="preserve">very </w:t>
      </w:r>
      <w:del w:id="233" w:author="Modestou, Modestos A [AGRON]" w:date="2025-05-02T00:00:00Z" w16du:dateUtc="2025-05-02T05:00:00Z">
        <w:r w:rsidRPr="008B4E0C" w:rsidDel="00AE6E2A">
          <w:rPr>
            <w:rFonts w:eastAsia="Times New Roman" w:cs="Times New Roman"/>
            <w:kern w:val="0"/>
            <w14:ligatures w14:val="none"/>
          </w:rPr>
          <w:delText xml:space="preserve">time </w:delText>
        </w:r>
      </w:del>
      <w:ins w:id="234" w:author="Modestou, Modestos A [AGRON]" w:date="2025-05-02T00:00:00Z" w16du:dateUtc="2025-05-02T05:00:00Z">
        <w:r w:rsidR="00AE6E2A" w:rsidRPr="008B4E0C">
          <w:rPr>
            <w:rFonts w:eastAsia="Times New Roman" w:cs="Times New Roman"/>
            <w:kern w:val="0"/>
            <w14:ligatures w14:val="none"/>
          </w:rPr>
          <w:t>time</w:t>
        </w:r>
        <w:r w:rsidR="00AE6E2A">
          <w:rPr>
            <w:rFonts w:eastAsia="Times New Roman" w:cs="Times New Roman"/>
            <w:kern w:val="0"/>
            <w14:ligatures w14:val="none"/>
          </w:rPr>
          <w:t>-</w:t>
        </w:r>
      </w:ins>
      <w:r w:rsidRPr="008B4E0C">
        <w:rPr>
          <w:rFonts w:eastAsia="Times New Roman" w:cs="Times New Roman"/>
          <w:kern w:val="0"/>
          <w14:ligatures w14:val="none"/>
        </w:rPr>
        <w:t>intensive (dada2).</w:t>
      </w:r>
      <w:ins w:id="235" w:author="Modestou, Modestos A [AGRON]" w:date="2025-05-02T00:14:00Z" w16du:dateUtc="2025-05-02T05:14:00Z">
        <w:r w:rsidR="00CE0B26">
          <w:rPr>
            <w:rFonts w:eastAsia="Times New Roman" w:cs="Times New Roman"/>
            <w:kern w:val="0"/>
            <w14:ligatures w14:val="none"/>
          </w:rPr>
          <w:t xml:space="preserve"> </w:t>
        </w:r>
      </w:ins>
      <w:del w:id="236" w:author="Modestou, Modestos A [AGRON]" w:date="2025-05-02T00:14:00Z" w16du:dateUtc="2025-05-02T05:14:00Z">
        <w:r w:rsidRPr="008B4E0C" w:rsidDel="00CE0B26">
          <w:rPr>
            <w:rFonts w:eastAsia="Times New Roman" w:cs="Times New Roman"/>
            <w:kern w:val="0"/>
            <w14:ligatures w14:val="none"/>
          </w:rPr>
          <w:delText xml:space="preserve">  </w:delText>
        </w:r>
      </w:del>
      <w:r w:rsidRPr="008B4E0C">
        <w:rPr>
          <w:rFonts w:eastAsia="Times New Roman" w:cs="Times New Roman"/>
          <w:kern w:val="0"/>
          <w14:ligatures w14:val="none"/>
        </w:rPr>
        <w:t xml:space="preserve">The later parts combine the results from the dada2 output and do further processing </w:t>
      </w:r>
      <w:r w:rsidRPr="008B4E0C">
        <w:rPr>
          <w:rFonts w:eastAsia="Times New Roman" w:cs="Times New Roman"/>
          <w:kern w:val="0"/>
          <w14:ligatures w14:val="none"/>
        </w:rPr>
        <w:lastRenderedPageBreak/>
        <w:t>from there.</w:t>
      </w:r>
      <w:ins w:id="237" w:author="Modestou, Modestos A [AGRON]" w:date="2025-05-02T00:14:00Z" w16du:dateUtc="2025-05-02T05:14:00Z">
        <w:r w:rsidR="00CE0B26">
          <w:rPr>
            <w:rFonts w:eastAsia="Times New Roman" w:cs="Times New Roman"/>
            <w:kern w:val="0"/>
            <w14:ligatures w14:val="none"/>
          </w:rPr>
          <w:t xml:space="preserve"> </w:t>
        </w:r>
      </w:ins>
      <w:del w:id="238" w:author="Modestou, Modestos A [AGRON]" w:date="2025-05-02T00:14:00Z" w16du:dateUtc="2025-05-02T05:14:00Z">
        <w:r w:rsidRPr="008B4E0C" w:rsidDel="00CE0B26">
          <w:rPr>
            <w:rFonts w:eastAsia="Times New Roman" w:cs="Times New Roman"/>
            <w:kern w:val="0"/>
            <w14:ligatures w14:val="none"/>
          </w:rPr>
          <w:delText xml:space="preserve"> </w:delText>
        </w:r>
      </w:del>
      <w:r w:rsidRPr="008B4E0C">
        <w:rPr>
          <w:rFonts w:eastAsia="Times New Roman" w:cs="Times New Roman"/>
          <w:kern w:val="0"/>
          <w14:ligatures w14:val="none"/>
        </w:rPr>
        <w:t xml:space="preserve">Some sections may be able to be split after that, but we first need the output from the first step, which looks like </w:t>
      </w:r>
      <w:ins w:id="239" w:author="Modestou, Modestos A [AGRON]" w:date="2025-05-02T00:00:00Z" w16du:dateUtc="2025-05-02T05:00:00Z">
        <w:r w:rsidR="00AE6E2A">
          <w:rPr>
            <w:rFonts w:eastAsia="Times New Roman" w:cs="Times New Roman"/>
            <w:kern w:val="0"/>
            <w14:ligatures w14:val="none"/>
          </w:rPr>
          <w:t xml:space="preserve">it </w:t>
        </w:r>
      </w:ins>
      <w:r w:rsidRPr="008B4E0C">
        <w:rPr>
          <w:rFonts w:eastAsia="Times New Roman" w:cs="Times New Roman"/>
          <w:kern w:val="0"/>
          <w14:ligatures w14:val="none"/>
        </w:rPr>
        <w:t xml:space="preserve">is the most </w:t>
      </w:r>
      <w:del w:id="240" w:author="Modestou, Modestos A [AGRON]" w:date="2025-05-02T00:00:00Z" w16du:dateUtc="2025-05-02T05:00:00Z">
        <w:r w:rsidRPr="008B4E0C" w:rsidDel="00AE6E2A">
          <w:rPr>
            <w:rFonts w:eastAsia="Times New Roman" w:cs="Times New Roman"/>
            <w:kern w:val="0"/>
            <w14:ligatures w14:val="none"/>
          </w:rPr>
          <w:delText xml:space="preserve">time </w:delText>
        </w:r>
      </w:del>
      <w:ins w:id="241" w:author="Modestou, Modestos A [AGRON]" w:date="2025-05-02T00:00:00Z" w16du:dateUtc="2025-05-02T05:00:00Z">
        <w:r w:rsidR="00AE6E2A" w:rsidRPr="008B4E0C">
          <w:rPr>
            <w:rFonts w:eastAsia="Times New Roman" w:cs="Times New Roman"/>
            <w:kern w:val="0"/>
            <w14:ligatures w14:val="none"/>
          </w:rPr>
          <w:t>time</w:t>
        </w:r>
        <w:r w:rsidR="00AE6E2A">
          <w:rPr>
            <w:rFonts w:eastAsia="Times New Roman" w:cs="Times New Roman"/>
            <w:kern w:val="0"/>
            <w14:ligatures w14:val="none"/>
          </w:rPr>
          <w:t>-</w:t>
        </w:r>
      </w:ins>
      <w:r w:rsidRPr="008B4E0C">
        <w:rPr>
          <w:rFonts w:eastAsia="Times New Roman" w:cs="Times New Roman"/>
          <w:kern w:val="0"/>
          <w14:ligatures w14:val="none"/>
        </w:rPr>
        <w:t xml:space="preserve">consuming anyway, so we probably </w:t>
      </w:r>
      <w:ins w:id="242" w:author="Modestou, Modestos A [AGRON]" w:date="2025-05-02T00:14:00Z" w16du:dateUtc="2025-05-02T05:14:00Z">
        <w:r w:rsidR="00CE0B26">
          <w:rPr>
            <w:rFonts w:eastAsia="Times New Roman" w:cs="Times New Roman"/>
            <w:kern w:val="0"/>
            <w14:ligatures w14:val="none"/>
          </w:rPr>
          <w:t>wouldn't</w:t>
        </w:r>
      </w:ins>
      <w:del w:id="243" w:author="Modestou, Modestos A [AGRON]" w:date="2025-05-02T00:14:00Z" w16du:dateUtc="2025-05-02T05:14:00Z">
        <w:r w:rsidRPr="008B4E0C" w:rsidDel="00CE0B26">
          <w:rPr>
            <w:rFonts w:eastAsia="Times New Roman" w:cs="Times New Roman"/>
            <w:kern w:val="0"/>
            <w14:ligatures w14:val="none"/>
          </w:rPr>
          <w:delText>wouldn’t</w:delText>
        </w:r>
      </w:del>
      <w:r w:rsidRPr="008B4E0C">
        <w:rPr>
          <w:rFonts w:eastAsia="Times New Roman" w:cs="Times New Roman"/>
          <w:kern w:val="0"/>
          <w14:ligatures w14:val="none"/>
        </w:rPr>
        <w:t xml:space="preserve"> benefit from it.</w:t>
      </w:r>
    </w:p>
    <w:p w14:paraId="38BA4F1B" w14:textId="77777777" w:rsidR="000548AD" w:rsidRPr="008B4E0C" w:rsidRDefault="000548AD" w:rsidP="000548AD">
      <w:pPr>
        <w:spacing w:after="0" w:line="240" w:lineRule="auto"/>
        <w:rPr>
          <w:rFonts w:eastAsia="Times New Roman" w:cs="Times New Roman"/>
          <w:kern w:val="0"/>
          <w14:ligatures w14:val="none"/>
        </w:rPr>
      </w:pPr>
    </w:p>
    <w:p w14:paraId="5E799DA6" w14:textId="2AFDEEE4" w:rsidR="000548AD" w:rsidRDefault="000548AD" w:rsidP="000548AD">
      <w:pPr>
        <w:spacing w:after="0" w:line="240" w:lineRule="auto"/>
        <w:rPr>
          <w:rFonts w:cs="Times-Roman"/>
          <w:kern w:val="0"/>
        </w:rPr>
      </w:pPr>
      <w:r w:rsidRPr="008B4E0C">
        <w:rPr>
          <w:rFonts w:eastAsia="Times New Roman" w:cs="Times New Roman"/>
          <w:kern w:val="0"/>
          <w14:ligatures w14:val="none"/>
        </w:rPr>
        <w:t xml:space="preserve">We are </w:t>
      </w:r>
      <w:r>
        <w:rPr>
          <w:rFonts w:eastAsia="Times New Roman" w:cs="Times New Roman"/>
          <w:kern w:val="0"/>
          <w14:ligatures w14:val="none"/>
        </w:rPr>
        <w:t>focusing on</w:t>
      </w:r>
      <w:r w:rsidRPr="008B4E0C">
        <w:rPr>
          <w:rFonts w:eastAsia="Times New Roman" w:cs="Times New Roman"/>
          <w:kern w:val="0"/>
          <w14:ligatures w14:val="none"/>
        </w:rPr>
        <w:t xml:space="preserve"> the </w:t>
      </w:r>
      <w:r>
        <w:rPr>
          <w:rFonts w:eastAsia="Times New Roman" w:cs="Times New Roman"/>
          <w:kern w:val="0"/>
          <w14:ligatures w14:val="none"/>
        </w:rPr>
        <w:t>root</w:t>
      </w:r>
      <w:r w:rsidRPr="008B4E0C">
        <w:rPr>
          <w:rFonts w:eastAsia="Times New Roman" w:cs="Times New Roman"/>
          <w:kern w:val="0"/>
          <w14:ligatures w14:val="none"/>
        </w:rPr>
        <w:t xml:space="preserve"> part</w:t>
      </w:r>
      <w:r>
        <w:rPr>
          <w:rFonts w:eastAsia="Times New Roman" w:cs="Times New Roman"/>
          <w:kern w:val="0"/>
          <w14:ligatures w14:val="none"/>
        </w:rPr>
        <w:t>.</w:t>
      </w:r>
      <w:ins w:id="244" w:author="Modestou, Modestos A [AGRON]" w:date="2025-05-02T00:14:00Z" w16du:dateUtc="2025-05-02T05:14:00Z">
        <w:r w:rsidR="00CE0B26">
          <w:rPr>
            <w:rFonts w:eastAsia="Times New Roman" w:cs="Times New Roman"/>
            <w:kern w:val="0"/>
            <w14:ligatures w14:val="none"/>
          </w:rPr>
          <w:t xml:space="preserve"> </w:t>
        </w:r>
      </w:ins>
      <w:del w:id="245" w:author="Modestou, Modestos A [AGRON]" w:date="2025-05-02T00:14:00Z" w16du:dateUtc="2025-05-02T05:14:00Z">
        <w:r w:rsidDel="00CE0B26">
          <w:rPr>
            <w:rFonts w:eastAsia="Times New Roman" w:cs="Times New Roman"/>
            <w:kern w:val="0"/>
            <w14:ligatures w14:val="none"/>
          </w:rPr>
          <w:delText xml:space="preserve"> </w:delText>
        </w:r>
      </w:del>
      <w:r>
        <w:rPr>
          <w:rFonts w:eastAsia="Times New Roman" w:cs="Times New Roman"/>
          <w:kern w:val="0"/>
          <w14:ligatures w14:val="none"/>
        </w:rPr>
        <w:t>In addition to the primer</w:t>
      </w:r>
      <w:del w:id="246" w:author="Modestou, Modestos A [AGRON]" w:date="2025-05-02T00:00:00Z" w16du:dateUtc="2025-05-02T05:00:00Z">
        <w:r w:rsidDel="00AE6E2A">
          <w:rPr>
            <w:rFonts w:eastAsia="Times New Roman" w:cs="Times New Roman"/>
            <w:kern w:val="0"/>
            <w14:ligatures w14:val="none"/>
          </w:rPr>
          <w:delText>s</w:delText>
        </w:r>
      </w:del>
      <w:r>
        <w:rPr>
          <w:rFonts w:eastAsia="Times New Roman" w:cs="Times New Roman"/>
          <w:kern w:val="0"/>
          <w14:ligatures w14:val="none"/>
        </w:rPr>
        <w:t xml:space="preserve"> issue, </w:t>
      </w:r>
      <w:r>
        <w:rPr>
          <w:rFonts w:cs="Times-Roman"/>
          <w:kern w:val="0"/>
        </w:rPr>
        <w:t xml:space="preserve">it seems likely that </w:t>
      </w:r>
      <w:r w:rsidRPr="008B4E0C">
        <w:rPr>
          <w:rFonts w:cs="Times-Roman"/>
          <w:kern w:val="0"/>
        </w:rPr>
        <w:t xml:space="preserve">the </w:t>
      </w:r>
      <w:del w:id="247" w:author="Modestou, Modestos A [AGRON]" w:date="2025-05-02T00:00:00Z" w16du:dateUtc="2025-05-02T05:00:00Z">
        <w:r w:rsidRPr="008B4E0C" w:rsidDel="00AE6E2A">
          <w:rPr>
            <w:rFonts w:cs="Times-Roman"/>
            <w:kern w:val="0"/>
          </w:rPr>
          <w:delText>gith</w:delText>
        </w:r>
      </w:del>
      <w:ins w:id="248" w:author="Modestou, Modestos A [AGRON]" w:date="2025-05-02T00:00:00Z" w16du:dateUtc="2025-05-02T05:00:00Z">
        <w:r w:rsidR="00AE6E2A">
          <w:rPr>
            <w:rFonts w:cs="Times-Roman"/>
            <w:kern w:val="0"/>
          </w:rPr>
          <w:t>GitH</w:t>
        </w:r>
      </w:ins>
      <w:r w:rsidRPr="008B4E0C">
        <w:rPr>
          <w:rFonts w:cs="Times-Roman"/>
          <w:kern w:val="0"/>
        </w:rPr>
        <w:t xml:space="preserve">ub </w:t>
      </w:r>
      <w:r>
        <w:rPr>
          <w:rFonts w:cs="Times-Roman"/>
          <w:kern w:val="0"/>
        </w:rPr>
        <w:t>code (as it only contains the soil samples primers)</w:t>
      </w:r>
      <w:del w:id="249" w:author="Modestou, Modestos A [AGRON]" w:date="2025-05-02T00:00:00Z" w16du:dateUtc="2025-05-02T05:00:00Z">
        <w:r w:rsidDel="00AE6E2A">
          <w:rPr>
            <w:rFonts w:cs="Times-Roman"/>
            <w:kern w:val="0"/>
          </w:rPr>
          <w:delText>,</w:delText>
        </w:r>
      </w:del>
      <w:r>
        <w:rPr>
          <w:rFonts w:cs="Times-Roman"/>
          <w:kern w:val="0"/>
        </w:rPr>
        <w:t xml:space="preserve"> </w:t>
      </w:r>
      <w:r w:rsidRPr="008B4E0C">
        <w:rPr>
          <w:rFonts w:cs="Times-Roman"/>
          <w:kern w:val="0"/>
        </w:rPr>
        <w:t>focuses on the soil samples</w:t>
      </w:r>
      <w:r>
        <w:rPr>
          <w:rFonts w:cs="Times-Roman"/>
          <w:kern w:val="0"/>
        </w:rPr>
        <w:t>.</w:t>
      </w:r>
      <w:ins w:id="250" w:author="Modestou, Modestos A [AGRON]" w:date="2025-05-02T00:14:00Z" w16du:dateUtc="2025-05-02T05:14:00Z">
        <w:r w:rsidR="00CE0B26">
          <w:rPr>
            <w:rFonts w:cs="Times-Roman"/>
            <w:kern w:val="0"/>
          </w:rPr>
          <w:t xml:space="preserve"> </w:t>
        </w:r>
      </w:ins>
      <w:del w:id="251" w:author="Modestou, Modestos A [AGRON]" w:date="2025-05-02T00:14:00Z" w16du:dateUtc="2025-05-02T05:14:00Z">
        <w:r w:rsidDel="00CE0B26">
          <w:rPr>
            <w:rFonts w:cs="Times-Roman"/>
            <w:kern w:val="0"/>
          </w:rPr>
          <w:delText xml:space="preserve"> </w:delText>
        </w:r>
      </w:del>
      <w:del w:id="252" w:author="Modestou, Modestos A [AGRON]" w:date="2025-05-02T00:01:00Z" w16du:dateUtc="2025-05-02T05:01:00Z">
        <w:r w:rsidDel="00AE6E2A">
          <w:rPr>
            <w:rFonts w:cs="Times-Roman"/>
            <w:kern w:val="0"/>
          </w:rPr>
          <w:delText>I</w:delText>
        </w:r>
        <w:r w:rsidRPr="008B4E0C" w:rsidDel="00AE6E2A">
          <w:rPr>
            <w:rFonts w:cs="Times-Roman"/>
            <w:kern w:val="0"/>
          </w:rPr>
          <w:delText xml:space="preserve">t could be that </w:delText>
        </w:r>
        <w:r w:rsidDel="00AE6E2A">
          <w:rPr>
            <w:rFonts w:cs="Times-Roman"/>
            <w:kern w:val="0"/>
          </w:rPr>
          <w:delText>s</w:delText>
        </w:r>
      </w:del>
      <w:ins w:id="253" w:author="Modestou, Modestos A [AGRON]" w:date="2025-05-02T00:01:00Z" w16du:dateUtc="2025-05-02T05:01:00Z">
        <w:r w:rsidR="00AE6E2A">
          <w:rPr>
            <w:rFonts w:cs="Times-Roman"/>
            <w:kern w:val="0"/>
          </w:rPr>
          <w:t>S</w:t>
        </w:r>
      </w:ins>
      <w:r>
        <w:rPr>
          <w:rFonts w:cs="Times-Roman"/>
          <w:kern w:val="0"/>
        </w:rPr>
        <w:t>ome of the</w:t>
      </w:r>
      <w:r w:rsidRPr="008B4E0C">
        <w:rPr>
          <w:rFonts w:cs="Times-Roman"/>
          <w:kern w:val="0"/>
        </w:rPr>
        <w:t xml:space="preserve"> filtering </w:t>
      </w:r>
      <w:r>
        <w:rPr>
          <w:rFonts w:cs="Times-Roman"/>
          <w:kern w:val="0"/>
        </w:rPr>
        <w:t xml:space="preserve">and processing </w:t>
      </w:r>
      <w:r w:rsidRPr="008B4E0C">
        <w:rPr>
          <w:rFonts w:cs="Times-Roman"/>
          <w:kern w:val="0"/>
        </w:rPr>
        <w:t>parameters</w:t>
      </w:r>
      <w:r>
        <w:rPr>
          <w:rFonts w:cs="Times-Roman"/>
          <w:kern w:val="0"/>
        </w:rPr>
        <w:t xml:space="preserve"> in the scripts are different from what they used</w:t>
      </w:r>
      <w:r w:rsidRPr="008B4E0C">
        <w:rPr>
          <w:rFonts w:cs="Times-Roman"/>
          <w:kern w:val="0"/>
        </w:rPr>
        <w:t xml:space="preserve"> for the root part.</w:t>
      </w:r>
      <w:ins w:id="254" w:author="Modestou, Modestos A [AGRON]" w:date="2025-05-02T00:14:00Z" w16du:dateUtc="2025-05-02T05:14:00Z">
        <w:r w:rsidR="00CE0B26">
          <w:rPr>
            <w:rFonts w:cs="Times-Roman"/>
            <w:kern w:val="0"/>
          </w:rPr>
          <w:t xml:space="preserve"> </w:t>
        </w:r>
      </w:ins>
      <w:del w:id="255" w:author="Modestou, Modestos A [AGRON]" w:date="2025-05-02T00:14:00Z" w16du:dateUtc="2025-05-02T05:14:00Z">
        <w:r w:rsidRPr="008B4E0C" w:rsidDel="00CE0B26">
          <w:rPr>
            <w:rFonts w:cs="Times-Roman"/>
            <w:kern w:val="0"/>
          </w:rPr>
          <w:delText xml:space="preserve"> </w:delText>
        </w:r>
      </w:del>
      <w:del w:id="256" w:author="Modestou, Modestos A [AGRON]" w:date="2025-05-02T00:05:00Z" w16du:dateUtc="2025-05-02T05:05:00Z">
        <w:r w:rsidDel="00AC2817">
          <w:rPr>
            <w:rFonts w:cs="Times-Roman"/>
            <w:kern w:val="0"/>
          </w:rPr>
          <w:delText>All of t</w:delText>
        </w:r>
      </w:del>
      <w:ins w:id="257" w:author="Modestou, Modestos A [AGRON]" w:date="2025-05-02T00:05:00Z" w16du:dateUtc="2025-05-02T05:05:00Z">
        <w:r w:rsidR="00AC2817">
          <w:rPr>
            <w:rFonts w:cs="Times-Roman"/>
            <w:kern w:val="0"/>
          </w:rPr>
          <w:t>T</w:t>
        </w:r>
      </w:ins>
      <w:r>
        <w:rPr>
          <w:rFonts w:cs="Times-Roman"/>
          <w:kern w:val="0"/>
        </w:rPr>
        <w:t>h</w:t>
      </w:r>
      <w:del w:id="258" w:author="Modestou, Modestos A [AGRON]" w:date="2025-05-02T00:01:00Z" w16du:dateUtc="2025-05-02T05:01:00Z">
        <w:r w:rsidDel="00AE6E2A">
          <w:rPr>
            <w:rFonts w:cs="Times-Roman"/>
            <w:kern w:val="0"/>
          </w:rPr>
          <w:delText>is seems lik</w:delText>
        </w:r>
      </w:del>
      <w:ins w:id="259" w:author="Modestou, Modestos A [AGRON]" w:date="2025-05-02T00:01:00Z" w16du:dateUtc="2025-05-02T05:01:00Z">
        <w:r w:rsidR="00AE6E2A">
          <w:rPr>
            <w:rFonts w:cs="Times-Roman"/>
            <w:kern w:val="0"/>
          </w:rPr>
          <w:t xml:space="preserve">ese </w:t>
        </w:r>
        <w:proofErr w:type="gramStart"/>
        <w:r w:rsidR="00AE6E2A">
          <w:rPr>
            <w:rFonts w:cs="Times-Roman"/>
            <w:kern w:val="0"/>
          </w:rPr>
          <w:t>ar</w:t>
        </w:r>
      </w:ins>
      <w:r>
        <w:rPr>
          <w:rFonts w:cs="Times-Roman"/>
          <w:kern w:val="0"/>
        </w:rPr>
        <w:t>e</w:t>
      </w:r>
      <w:proofErr w:type="gramEnd"/>
      <w:r>
        <w:rPr>
          <w:rFonts w:cs="Times-Roman"/>
          <w:kern w:val="0"/>
        </w:rPr>
        <w:t xml:space="preserve"> good examples of a) why reproducibility can be difficult</w:t>
      </w:r>
      <w:del w:id="260" w:author="Modestou, Modestos A [AGRON]" w:date="2025-05-02T00:18:00Z" w16du:dateUtc="2025-05-02T05:18:00Z">
        <w:r w:rsidDel="000D1D96">
          <w:rPr>
            <w:rFonts w:cs="Times-Roman"/>
            <w:kern w:val="0"/>
          </w:rPr>
          <w:delText>,</w:delText>
        </w:r>
      </w:del>
      <w:r>
        <w:rPr>
          <w:rFonts w:cs="Times-Roman"/>
          <w:kern w:val="0"/>
        </w:rPr>
        <w:t xml:space="preserve"> and b) why it is </w:t>
      </w:r>
      <w:del w:id="261" w:author="Modestou, Modestos A [AGRON]" w:date="2025-05-02T00:05:00Z" w16du:dateUtc="2025-05-02T05:05:00Z">
        <w:r w:rsidDel="00AC2817">
          <w:rPr>
            <w:rFonts w:cs="Times-Roman"/>
            <w:kern w:val="0"/>
          </w:rPr>
          <w:delText>very important</w:delText>
        </w:r>
      </w:del>
      <w:ins w:id="262" w:author="Modestou, Modestos A [AGRON]" w:date="2025-05-02T00:05:00Z" w16du:dateUtc="2025-05-02T05:05:00Z">
        <w:r w:rsidR="00AC2817">
          <w:rPr>
            <w:rFonts w:cs="Times-Roman"/>
            <w:kern w:val="0"/>
          </w:rPr>
          <w:t>essential</w:t>
        </w:r>
      </w:ins>
      <w:r>
        <w:rPr>
          <w:rFonts w:cs="Times-Roman"/>
          <w:kern w:val="0"/>
        </w:rPr>
        <w:t xml:space="preserve"> to record every detail in processing when working on a research project. </w:t>
      </w:r>
    </w:p>
    <w:p w14:paraId="7AA1C95C" w14:textId="77777777" w:rsidR="000548AD" w:rsidRDefault="000548AD" w:rsidP="000548AD">
      <w:pPr>
        <w:spacing w:after="0" w:line="240" w:lineRule="auto"/>
        <w:rPr>
          <w:rFonts w:cs="Times-Roman"/>
          <w:kern w:val="0"/>
        </w:rPr>
      </w:pPr>
    </w:p>
    <w:p w14:paraId="2BB6C961" w14:textId="36945701" w:rsidR="000548AD" w:rsidRPr="008B4E0C" w:rsidRDefault="000548AD" w:rsidP="000548AD">
      <w:pPr>
        <w:spacing w:after="0" w:line="240" w:lineRule="auto"/>
        <w:rPr>
          <w:rFonts w:eastAsia="Times New Roman" w:cs="Times New Roman"/>
          <w:kern w:val="0"/>
          <w14:ligatures w14:val="none"/>
        </w:rPr>
      </w:pPr>
      <w:r>
        <w:rPr>
          <w:rFonts w:cs="Times-Roman"/>
          <w:kern w:val="0"/>
        </w:rPr>
        <w:t xml:space="preserve">Also, it is </w:t>
      </w:r>
      <w:del w:id="263" w:author="Modestou, Modestos A [AGRON]" w:date="2025-05-02T00:02:00Z" w16du:dateUtc="2025-05-02T05:02:00Z">
        <w:r w:rsidDel="00AE6E2A">
          <w:rPr>
            <w:rFonts w:cs="Times-Roman"/>
            <w:kern w:val="0"/>
          </w:rPr>
          <w:delText>important</w:delText>
        </w:r>
      </w:del>
      <w:ins w:id="264" w:author="Modestou, Modestos A [AGRON]" w:date="2025-05-02T00:02:00Z" w16du:dateUtc="2025-05-02T05:02:00Z">
        <w:r w:rsidR="00AE6E2A">
          <w:rPr>
            <w:rFonts w:cs="Times-Roman"/>
            <w:kern w:val="0"/>
          </w:rPr>
          <w:t>essential</w:t>
        </w:r>
      </w:ins>
      <w:r>
        <w:rPr>
          <w:rFonts w:cs="Times-Roman"/>
          <w:kern w:val="0"/>
        </w:rPr>
        <w:t xml:space="preserve"> to keep track of all versions of all tools or make a </w:t>
      </w:r>
      <w:del w:id="265" w:author="Modestou, Modestos A [AGRON]" w:date="2025-05-02T00:02:00Z" w16du:dateUtc="2025-05-02T05:02:00Z">
        <w:r w:rsidDel="00AE6E2A">
          <w:rPr>
            <w:rFonts w:cs="Times-Roman"/>
            <w:kern w:val="0"/>
          </w:rPr>
          <w:delText xml:space="preserve">docker </w:delText>
        </w:r>
      </w:del>
      <w:ins w:id="266" w:author="Modestou, Modestos A [AGRON]" w:date="2025-05-02T00:02:00Z" w16du:dateUtc="2025-05-02T05:02:00Z">
        <w:r w:rsidR="00AE6E2A">
          <w:rPr>
            <w:rFonts w:cs="Times-Roman"/>
            <w:kern w:val="0"/>
          </w:rPr>
          <w:t>D</w:t>
        </w:r>
        <w:r w:rsidR="00AE6E2A">
          <w:rPr>
            <w:rFonts w:cs="Times-Roman"/>
            <w:kern w:val="0"/>
          </w:rPr>
          <w:t xml:space="preserve">ocker </w:t>
        </w:r>
      </w:ins>
      <w:r>
        <w:rPr>
          <w:rFonts w:cs="Times-Roman"/>
          <w:kern w:val="0"/>
        </w:rPr>
        <w:t xml:space="preserve">container available to reproduce </w:t>
      </w:r>
      <w:ins w:id="267" w:author="Modestou, Modestos A [AGRON]" w:date="2025-05-02T00:06:00Z" w16du:dateUtc="2025-05-02T05:06:00Z">
        <w:r w:rsidR="00AC2817">
          <w:rPr>
            <w:rFonts w:cs="Times-Roman"/>
            <w:kern w:val="0"/>
          </w:rPr>
          <w:t xml:space="preserve">the </w:t>
        </w:r>
      </w:ins>
      <w:r>
        <w:rPr>
          <w:rFonts w:cs="Times-Roman"/>
          <w:kern w:val="0"/>
        </w:rPr>
        <w:t>work.</w:t>
      </w:r>
      <w:ins w:id="268" w:author="Modestou, Modestos A [AGRON]" w:date="2025-05-02T00:14:00Z" w16du:dateUtc="2025-05-02T05:14:00Z">
        <w:r w:rsidR="00CE0B26">
          <w:rPr>
            <w:rFonts w:cs="Times-Roman"/>
            <w:kern w:val="0"/>
          </w:rPr>
          <w:t xml:space="preserve"> </w:t>
        </w:r>
      </w:ins>
      <w:del w:id="269" w:author="Modestou, Modestos A [AGRON]" w:date="2025-05-02T00:14:00Z" w16du:dateUtc="2025-05-02T05:14:00Z">
        <w:r w:rsidDel="00CE0B26">
          <w:rPr>
            <w:rFonts w:cs="Times-Roman"/>
            <w:kern w:val="0"/>
          </w:rPr>
          <w:delText xml:space="preserve">  </w:delText>
        </w:r>
      </w:del>
      <w:r>
        <w:rPr>
          <w:rFonts w:cs="Times-Roman"/>
          <w:kern w:val="0"/>
        </w:rPr>
        <w:t xml:space="preserve">Some </w:t>
      </w:r>
      <w:del w:id="270" w:author="Modestou, Modestos A [AGRON]" w:date="2025-05-02T00:02:00Z" w16du:dateUtc="2025-05-02T05:02:00Z">
        <w:r w:rsidDel="00AE6E2A">
          <w:rPr>
            <w:rFonts w:cs="Times-Roman"/>
            <w:kern w:val="0"/>
          </w:rPr>
          <w:delText xml:space="preserve">of the </w:delText>
        </w:r>
      </w:del>
      <w:r>
        <w:rPr>
          <w:rFonts w:cs="Times-Roman"/>
          <w:kern w:val="0"/>
        </w:rPr>
        <w:t>tool versions have changed, and recreating the environment to reproduce the work was challenging.</w:t>
      </w:r>
    </w:p>
    <w:p w14:paraId="1E586AED" w14:textId="77777777" w:rsidR="000548AD" w:rsidRDefault="000548AD" w:rsidP="000548AD">
      <w:pPr>
        <w:spacing w:after="0"/>
      </w:pPr>
    </w:p>
    <w:p w14:paraId="410AD406" w14:textId="77777777" w:rsidR="000548AD" w:rsidRDefault="000548AD" w:rsidP="000548AD">
      <w:pPr>
        <w:spacing w:after="0"/>
      </w:pPr>
      <w:r>
        <w:t>For example:</w:t>
      </w:r>
    </w:p>
    <w:p w14:paraId="5774C06C" w14:textId="622E47AD" w:rsidR="000548AD" w:rsidRDefault="000548AD" w:rsidP="000548AD">
      <w:pPr>
        <w:spacing w:after="0"/>
      </w:pPr>
      <w:r>
        <w:t>The tool used by the script DECIPHER has changed it</w:t>
      </w:r>
      <w:del w:id="271" w:author="Modestou, Modestos A [AGRON]" w:date="2025-05-02T00:02:00Z" w16du:dateUtc="2025-05-02T05:02:00Z">
        <w:r w:rsidDel="00AE6E2A">
          <w:delText>’</w:delText>
        </w:r>
      </w:del>
      <w:r>
        <w:t xml:space="preserve">s API.  </w:t>
      </w:r>
    </w:p>
    <w:p w14:paraId="3506CBB2" w14:textId="447DB166" w:rsidR="000548AD" w:rsidRPr="00433896" w:rsidRDefault="00CE0B26" w:rsidP="000548AD">
      <w:pPr>
        <w:spacing w:after="0"/>
        <w:ind w:firstLine="720"/>
        <w:rPr>
          <w:rFonts w:ascii="Courier New" w:hAnsi="Courier New" w:cs="Courier New"/>
          <w:sz w:val="18"/>
          <w:szCs w:val="18"/>
        </w:rPr>
      </w:pPr>
      <w:ins w:id="272" w:author="Modestou, Modestos A [AGRON]" w:date="2025-05-02T00:14:00Z" w16du:dateUtc="2025-05-02T05:14:00Z">
        <w:r>
          <w:rPr>
            <w:rFonts w:ascii="Courier New" w:hAnsi="Courier New" w:cs="Courier New"/>
            <w:sz w:val="18"/>
            <w:szCs w:val="18"/>
          </w:rPr>
          <w:t>"</w:t>
        </w:r>
      </w:ins>
      <w:del w:id="273" w:author="Modestou, Modestos A [AGRON]" w:date="2025-05-02T00:14:00Z" w16du:dateUtc="2025-05-02T05:14:00Z">
        <w:r w:rsidR="000548AD" w:rsidRPr="00433896" w:rsidDel="00CE0B26">
          <w:rPr>
            <w:rFonts w:ascii="Courier New" w:hAnsi="Courier New" w:cs="Courier New"/>
            <w:sz w:val="18"/>
            <w:szCs w:val="18"/>
          </w:rPr>
          <w:delText>“</w:delText>
        </w:r>
      </w:del>
      <w:r w:rsidR="000548AD" w:rsidRPr="00433896">
        <w:rPr>
          <w:rFonts w:ascii="Courier New" w:hAnsi="Courier New" w:cs="Courier New"/>
          <w:sz w:val="18"/>
          <w:szCs w:val="18"/>
        </w:rPr>
        <w:t xml:space="preserve">Error: </w:t>
      </w:r>
      <w:ins w:id="274" w:author="Modestou, Modestos A [AGRON]" w:date="2025-05-02T00:14:00Z" w16du:dateUtc="2025-05-02T05:14:00Z">
        <w:r>
          <w:rPr>
            <w:rFonts w:ascii="Courier New" w:hAnsi="Courier New" w:cs="Courier New"/>
            <w:sz w:val="18"/>
            <w:szCs w:val="18"/>
          </w:rPr>
          <w:t>'</w:t>
        </w:r>
      </w:ins>
      <w:proofErr w:type="spellStart"/>
      <w:del w:id="275" w:author="Modestou, Modestos A [AGRON]" w:date="2025-05-02T00:14:00Z" w16du:dateUtc="2025-05-02T05:14:00Z">
        <w:r w:rsidR="000548AD" w:rsidRPr="00433896" w:rsidDel="00CE0B26">
          <w:rPr>
            <w:rFonts w:ascii="Courier New" w:hAnsi="Courier New" w:cs="Courier New"/>
            <w:sz w:val="18"/>
            <w:szCs w:val="18"/>
          </w:rPr>
          <w:delText>'</w:delText>
        </w:r>
      </w:del>
      <w:r w:rsidR="000548AD" w:rsidRPr="00433896">
        <w:rPr>
          <w:rFonts w:ascii="Courier New" w:hAnsi="Courier New" w:cs="Courier New"/>
          <w:sz w:val="18"/>
          <w:szCs w:val="18"/>
        </w:rPr>
        <w:t>IdClusters</w:t>
      </w:r>
      <w:proofErr w:type="spellEnd"/>
      <w:ins w:id="276" w:author="Modestou, Modestos A [AGRON]" w:date="2025-05-02T00:14:00Z" w16du:dateUtc="2025-05-02T05:14:00Z">
        <w:r>
          <w:rPr>
            <w:rFonts w:ascii="Courier New" w:hAnsi="Courier New" w:cs="Courier New"/>
            <w:sz w:val="18"/>
            <w:szCs w:val="18"/>
          </w:rPr>
          <w:t>'</w:t>
        </w:r>
      </w:ins>
      <w:del w:id="277" w:author="Modestou, Modestos A [AGRON]" w:date="2025-05-02T00:14:00Z" w16du:dateUtc="2025-05-02T05:14:00Z">
        <w:r w:rsidR="000548AD" w:rsidRPr="00433896" w:rsidDel="00CE0B26">
          <w:rPr>
            <w:rFonts w:ascii="Courier New" w:hAnsi="Courier New" w:cs="Courier New"/>
            <w:sz w:val="18"/>
            <w:szCs w:val="18"/>
          </w:rPr>
          <w:delText>'</w:delText>
        </w:r>
      </w:del>
      <w:r w:rsidR="000548AD" w:rsidRPr="00433896">
        <w:rPr>
          <w:rFonts w:ascii="Courier New" w:hAnsi="Courier New" w:cs="Courier New"/>
          <w:sz w:val="18"/>
          <w:szCs w:val="18"/>
        </w:rPr>
        <w:t xml:space="preserve"> is not an exported object from </w:t>
      </w:r>
      <w:ins w:id="278" w:author="Modestou, Modestos A [AGRON]" w:date="2025-05-02T00:14:00Z" w16du:dateUtc="2025-05-02T05:14:00Z">
        <w:r>
          <w:rPr>
            <w:rFonts w:ascii="Courier New" w:hAnsi="Courier New" w:cs="Courier New"/>
            <w:sz w:val="18"/>
            <w:szCs w:val="18"/>
          </w:rPr>
          <w:t>'</w:t>
        </w:r>
      </w:ins>
      <w:del w:id="279" w:author="Modestou, Modestos A [AGRON]" w:date="2025-05-02T00:14:00Z" w16du:dateUtc="2025-05-02T05:14:00Z">
        <w:r w:rsidR="000548AD" w:rsidRPr="00433896" w:rsidDel="00CE0B26">
          <w:rPr>
            <w:rFonts w:ascii="Courier New" w:hAnsi="Courier New" w:cs="Courier New"/>
            <w:sz w:val="18"/>
            <w:szCs w:val="18"/>
          </w:rPr>
          <w:delText>'</w:delText>
        </w:r>
      </w:del>
      <w:r w:rsidR="000548AD" w:rsidRPr="00433896">
        <w:rPr>
          <w:rFonts w:ascii="Courier New" w:hAnsi="Courier New" w:cs="Courier New"/>
          <w:sz w:val="18"/>
          <w:szCs w:val="18"/>
        </w:rPr>
        <w:t>namespace:</w:t>
      </w:r>
      <w:ins w:id="280" w:author="Modestou, Modestos A [AGRON]" w:date="2025-05-02T00:02:00Z" w16du:dateUtc="2025-05-02T05:02:00Z">
        <w:r w:rsidR="00AE6E2A">
          <w:rPr>
            <w:rFonts w:ascii="Courier New" w:hAnsi="Courier New" w:cs="Courier New"/>
            <w:sz w:val="18"/>
            <w:szCs w:val="18"/>
          </w:rPr>
          <w:t xml:space="preserve"> </w:t>
        </w:r>
      </w:ins>
      <w:r w:rsidR="000548AD" w:rsidRPr="00433896">
        <w:rPr>
          <w:rFonts w:ascii="Courier New" w:hAnsi="Courier New" w:cs="Courier New"/>
          <w:sz w:val="18"/>
          <w:szCs w:val="18"/>
        </w:rPr>
        <w:t>DECIPHER</w:t>
      </w:r>
      <w:ins w:id="281" w:author="Modestou, Modestos A [AGRON]" w:date="2025-05-02T00:14:00Z" w16du:dateUtc="2025-05-02T05:14:00Z">
        <w:r>
          <w:rPr>
            <w:rFonts w:ascii="Courier New" w:hAnsi="Courier New" w:cs="Courier New"/>
            <w:sz w:val="18"/>
            <w:szCs w:val="18"/>
          </w:rPr>
          <w:t>'"</w:t>
        </w:r>
      </w:ins>
      <w:del w:id="282" w:author="Modestou, Modestos A [AGRON]" w:date="2025-05-02T00:14:00Z" w16du:dateUtc="2025-05-02T05:14:00Z">
        <w:r w:rsidR="000548AD" w:rsidRPr="00433896" w:rsidDel="00CE0B26">
          <w:rPr>
            <w:rFonts w:ascii="Courier New" w:hAnsi="Courier New" w:cs="Courier New"/>
            <w:sz w:val="18"/>
            <w:szCs w:val="18"/>
          </w:rPr>
          <w:delText>'”</w:delText>
        </w:r>
      </w:del>
    </w:p>
    <w:p w14:paraId="60C14B0C" w14:textId="527B5733" w:rsidR="000548AD" w:rsidRDefault="000548AD" w:rsidP="000548AD">
      <w:pPr>
        <w:spacing w:after="0"/>
      </w:pPr>
      <w:r>
        <w:rPr>
          <w:noProof/>
        </w:rPr>
        <mc:AlternateContent>
          <mc:Choice Requires="wps">
            <w:drawing>
              <wp:anchor distT="0" distB="0" distL="114300" distR="114300" simplePos="0" relativeHeight="251667456" behindDoc="0" locked="0" layoutInCell="1" allowOverlap="1" wp14:anchorId="09D8273E" wp14:editId="0E6ED381">
                <wp:simplePos x="0" y="0"/>
                <wp:positionH relativeFrom="column">
                  <wp:posOffset>5935980</wp:posOffset>
                </wp:positionH>
                <wp:positionV relativeFrom="paragraph">
                  <wp:posOffset>91440</wp:posOffset>
                </wp:positionV>
                <wp:extent cx="876300" cy="2301240"/>
                <wp:effectExtent l="0" t="0" r="19050" b="22860"/>
                <wp:wrapNone/>
                <wp:docPr id="1760181804" name="Text Box 9"/>
                <wp:cNvGraphicFramePr/>
                <a:graphic xmlns:a="http://schemas.openxmlformats.org/drawingml/2006/main">
                  <a:graphicData uri="http://schemas.microsoft.com/office/word/2010/wordprocessingShape">
                    <wps:wsp>
                      <wps:cNvSpPr txBox="1"/>
                      <wps:spPr>
                        <a:xfrm>
                          <a:off x="0" y="0"/>
                          <a:ext cx="876300" cy="2301240"/>
                        </a:xfrm>
                        <a:prstGeom prst="rect">
                          <a:avLst/>
                        </a:prstGeom>
                        <a:solidFill>
                          <a:schemeClr val="lt1"/>
                        </a:solidFill>
                        <a:ln w="6350">
                          <a:solidFill>
                            <a:prstClr val="black"/>
                          </a:solidFill>
                        </a:ln>
                      </wps:spPr>
                      <wps:txbx>
                        <w:txbxContent>
                          <w:p w14:paraId="7971097C" w14:textId="352E1BEB" w:rsidR="000548AD" w:rsidRDefault="000548AD">
                            <w:r>
                              <w:t>Well, the functions in the packages are updated and changes over years.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D8273E" id="_x0000_t202" coordsize="21600,21600" o:spt="202" path="m,l,21600r21600,l21600,xe">
                <v:stroke joinstyle="miter"/>
                <v:path gradientshapeok="t" o:connecttype="rect"/>
              </v:shapetype>
              <v:shape id="Text Box 9" o:spid="_x0000_s1026" type="#_x0000_t202" style="position:absolute;margin-left:467.4pt;margin-top:7.2pt;width:69pt;height:181.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" fillcolor="white [3201]" strokeweight=".5pt">
                <v:textbox>
                  <w:txbxContent>
                    <w:p w14:paraId="7971097C" w14:textId="352E1BEB" w:rsidR="000548AD" w:rsidRDefault="000548AD">
                      <w:r>
                        <w:t>Well, the functions in the packages are updated and changes over years.</w:t>
                      </w:r>
                    </w:p>
                  </w:txbxContent>
                </v:textbox>
              </v:shape>
            </w:pict>
          </mc:Fallback>
        </mc:AlternateContent>
      </w:r>
      <w:r>
        <w:t xml:space="preserve">Checking the documentation, </w:t>
      </w:r>
      <w:del w:id="283" w:author="Modestou, Modestos A [AGRON]" w:date="2025-05-02T00:21:00Z" w16du:dateUtc="2025-05-02T05:21:00Z">
        <w:r w:rsidDel="00BC6C13">
          <w:delText xml:space="preserve">it seems </w:delText>
        </w:r>
      </w:del>
      <w:del w:id="284" w:author="Modestou, Modestos A [AGRON]" w:date="2025-05-02T00:03:00Z" w16du:dateUtc="2025-05-02T05:03:00Z">
        <w:r w:rsidDel="00AE6E2A">
          <w:delText xml:space="preserve">that </w:delText>
        </w:r>
      </w:del>
      <w:r>
        <w:t xml:space="preserve">the </w:t>
      </w:r>
      <w:proofErr w:type="spellStart"/>
      <w:r>
        <w:t>IdClusters</w:t>
      </w:r>
      <w:proofErr w:type="spellEnd"/>
      <w:r>
        <w:t xml:space="preserve"> method is now called </w:t>
      </w:r>
      <w:proofErr w:type="spellStart"/>
      <w:r>
        <w:t>Clusterize</w:t>
      </w:r>
      <w:proofErr w:type="spellEnd"/>
      <w:r>
        <w:t xml:space="preserve">.  So, </w:t>
      </w:r>
      <w:ins w:id="285" w:author="Modestou, Modestos A [AGRON]" w:date="2025-05-02T00:03:00Z" w16du:dateUtc="2025-05-02T05:03:00Z">
        <w:r w:rsidR="00AE6E2A">
          <w:t>we</w:t>
        </w:r>
      </w:ins>
      <w:del w:id="286" w:author="Modestou, Modestos A [AGRON]" w:date="2025-05-02T00:03:00Z" w16du:dateUtc="2025-05-02T05:03:00Z">
        <w:r w:rsidDel="00AE6E2A">
          <w:delText>I</w:delText>
        </w:r>
      </w:del>
      <w:r>
        <w:t xml:space="preserve"> checked the documentation and updated </w:t>
      </w:r>
      <w:ins w:id="287" w:author="Modestou, Modestos A [AGRON]" w:date="2025-05-02T00:19:00Z" w16du:dateUtc="2025-05-02T05:19:00Z">
        <w:r w:rsidR="000D1D96">
          <w:t xml:space="preserve">it </w:t>
        </w:r>
      </w:ins>
      <w:r>
        <w:t>accordingly:</w:t>
      </w:r>
    </w:p>
    <w:p w14:paraId="7268EDF6" w14:textId="344550C5" w:rsidR="000548AD" w:rsidRDefault="000548AD" w:rsidP="000548AD">
      <w:pPr>
        <w:spacing w:after="0"/>
      </w:pPr>
      <w:r>
        <w:rPr>
          <w:noProof/>
        </w:rPr>
        <mc:AlternateContent>
          <mc:Choice Requires="wps">
            <w:drawing>
              <wp:anchor distT="0" distB="0" distL="114300" distR="114300" simplePos="0" relativeHeight="251666432" behindDoc="0" locked="0" layoutInCell="1" allowOverlap="1" wp14:anchorId="62386A62" wp14:editId="2A21BCE2">
                <wp:simplePos x="0" y="0"/>
                <wp:positionH relativeFrom="column">
                  <wp:posOffset>2506980</wp:posOffset>
                </wp:positionH>
                <wp:positionV relativeFrom="paragraph">
                  <wp:posOffset>57150</wp:posOffset>
                </wp:positionV>
                <wp:extent cx="3421380" cy="1135380"/>
                <wp:effectExtent l="0" t="0" r="26670" b="26670"/>
                <wp:wrapNone/>
                <wp:docPr id="797611246" name="Straight Connector 8"/>
                <wp:cNvGraphicFramePr/>
                <a:graphic xmlns:a="http://schemas.openxmlformats.org/drawingml/2006/main">
                  <a:graphicData uri="http://schemas.microsoft.com/office/word/2010/wordprocessingShape">
                    <wps:wsp>
                      <wps:cNvCnPr/>
                      <wps:spPr>
                        <a:xfrm flipV="1">
                          <a:off x="0" y="0"/>
                          <a:ext cx="3421380" cy="11353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8861D5B"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97.4pt,4.5pt" to="466.8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" strokecolor="#156082 [3204]" strokeweight="1.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300DAE8E" wp14:editId="625E53E1">
                <wp:simplePos x="0" y="0"/>
                <wp:positionH relativeFrom="column">
                  <wp:posOffset>1912620</wp:posOffset>
                </wp:positionH>
                <wp:positionV relativeFrom="paragraph">
                  <wp:posOffset>41910</wp:posOffset>
                </wp:positionV>
                <wp:extent cx="4038600" cy="861060"/>
                <wp:effectExtent l="0" t="0" r="19050" b="34290"/>
                <wp:wrapNone/>
                <wp:docPr id="80346224" name="Straight Connector 7"/>
                <wp:cNvGraphicFramePr/>
                <a:graphic xmlns:a="http://schemas.openxmlformats.org/drawingml/2006/main">
                  <a:graphicData uri="http://schemas.microsoft.com/office/word/2010/wordprocessingShape">
                    <wps:wsp>
                      <wps:cNvCnPr/>
                      <wps:spPr>
                        <a:xfrm flipV="1">
                          <a:off x="0" y="0"/>
                          <a:ext cx="4038600" cy="8610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46ABCB7"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150.6pt,3.3pt" to="468.6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" strokecolor="#156082 [3204]" strokeweight="1.5pt">
                <v:stroke joinstyle="miter"/>
              </v:line>
            </w:pict>
          </mc:Fallback>
        </mc:AlternateContent>
      </w:r>
    </w:p>
    <w:p w14:paraId="3E7DF812"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ASV97_cluster &lt;- </w:t>
      </w:r>
      <w:proofErr w:type="gramStart"/>
      <w:r w:rsidRPr="00433896">
        <w:rPr>
          <w:rFonts w:ascii="Courier New" w:hAnsi="Courier New" w:cs="Courier New"/>
          <w:sz w:val="18"/>
          <w:szCs w:val="18"/>
        </w:rPr>
        <w:t>DECIPHER::</w:t>
      </w:r>
      <w:proofErr w:type="spellStart"/>
      <w:proofErr w:type="gramEnd"/>
      <w:r w:rsidRPr="00433896">
        <w:rPr>
          <w:rFonts w:ascii="Courier New" w:hAnsi="Courier New" w:cs="Courier New"/>
          <w:sz w:val="18"/>
          <w:szCs w:val="18"/>
        </w:rPr>
        <w:t>Clusterize</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ASV_dist</w:t>
      </w:r>
      <w:proofErr w:type="spellEnd"/>
      <w:r w:rsidRPr="00433896">
        <w:rPr>
          <w:rFonts w:ascii="Courier New" w:hAnsi="Courier New" w:cs="Courier New"/>
          <w:sz w:val="18"/>
          <w:szCs w:val="18"/>
        </w:rPr>
        <w:t xml:space="preserve">, cutoff = 0.03, processors = </w:t>
      </w:r>
      <w:proofErr w:type="spellStart"/>
      <w:r w:rsidRPr="00433896">
        <w:rPr>
          <w:rFonts w:ascii="Courier New" w:hAnsi="Courier New" w:cs="Courier New"/>
          <w:sz w:val="18"/>
          <w:szCs w:val="18"/>
        </w:rPr>
        <w:t>nproc</w:t>
      </w:r>
      <w:proofErr w:type="spellEnd"/>
      <w:r w:rsidRPr="00433896">
        <w:rPr>
          <w:rFonts w:ascii="Courier New" w:hAnsi="Courier New" w:cs="Courier New"/>
          <w:sz w:val="18"/>
          <w:szCs w:val="18"/>
        </w:rPr>
        <w:t xml:space="preserve">) ASV98_cluster &lt;- </w:t>
      </w:r>
      <w:proofErr w:type="gramStart"/>
      <w:r w:rsidRPr="00433896">
        <w:rPr>
          <w:rFonts w:ascii="Courier New" w:hAnsi="Courier New" w:cs="Courier New"/>
          <w:sz w:val="18"/>
          <w:szCs w:val="18"/>
        </w:rPr>
        <w:t>DECIPHER::</w:t>
      </w:r>
      <w:proofErr w:type="spellStart"/>
      <w:proofErr w:type="gramEnd"/>
      <w:r w:rsidRPr="00433896">
        <w:rPr>
          <w:rFonts w:ascii="Courier New" w:hAnsi="Courier New" w:cs="Courier New"/>
          <w:sz w:val="18"/>
          <w:szCs w:val="18"/>
        </w:rPr>
        <w:t>Clusterize</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ASV_dist</w:t>
      </w:r>
      <w:proofErr w:type="spellEnd"/>
      <w:r w:rsidRPr="00433896">
        <w:rPr>
          <w:rFonts w:ascii="Courier New" w:hAnsi="Courier New" w:cs="Courier New"/>
          <w:sz w:val="18"/>
          <w:szCs w:val="18"/>
        </w:rPr>
        <w:t xml:space="preserve">, cutoff = 0.02, processors = </w:t>
      </w:r>
      <w:proofErr w:type="spellStart"/>
      <w:r w:rsidRPr="00433896">
        <w:rPr>
          <w:rFonts w:ascii="Courier New" w:hAnsi="Courier New" w:cs="Courier New"/>
          <w:sz w:val="18"/>
          <w:szCs w:val="18"/>
        </w:rPr>
        <w:t>nproc</w:t>
      </w:r>
      <w:proofErr w:type="spellEnd"/>
      <w:r w:rsidRPr="00433896">
        <w:rPr>
          <w:rFonts w:ascii="Courier New" w:hAnsi="Courier New" w:cs="Courier New"/>
          <w:sz w:val="18"/>
          <w:szCs w:val="18"/>
        </w:rPr>
        <w:t xml:space="preserve">) ASV99_cluster &lt;- </w:t>
      </w:r>
      <w:proofErr w:type="gramStart"/>
      <w:r w:rsidRPr="00433896">
        <w:rPr>
          <w:rFonts w:ascii="Courier New" w:hAnsi="Courier New" w:cs="Courier New"/>
          <w:sz w:val="18"/>
          <w:szCs w:val="18"/>
        </w:rPr>
        <w:t>DECIPHER::</w:t>
      </w:r>
      <w:proofErr w:type="spellStart"/>
      <w:proofErr w:type="gramEnd"/>
      <w:r w:rsidRPr="00433896">
        <w:rPr>
          <w:rFonts w:ascii="Courier New" w:hAnsi="Courier New" w:cs="Courier New"/>
          <w:sz w:val="18"/>
          <w:szCs w:val="18"/>
        </w:rPr>
        <w:t>Clusterize</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ASV_dist</w:t>
      </w:r>
      <w:proofErr w:type="spellEnd"/>
      <w:r w:rsidRPr="00433896">
        <w:rPr>
          <w:rFonts w:ascii="Courier New" w:hAnsi="Courier New" w:cs="Courier New"/>
          <w:sz w:val="18"/>
          <w:szCs w:val="18"/>
        </w:rPr>
        <w:t xml:space="preserve">, cutoff = 0.01, processors = </w:t>
      </w:r>
      <w:proofErr w:type="spellStart"/>
      <w:r w:rsidRPr="00433896">
        <w:rPr>
          <w:rFonts w:ascii="Courier New" w:hAnsi="Courier New" w:cs="Courier New"/>
          <w:sz w:val="18"/>
          <w:szCs w:val="18"/>
        </w:rPr>
        <w:t>nproc</w:t>
      </w:r>
      <w:proofErr w:type="spellEnd"/>
      <w:r w:rsidRPr="00433896">
        <w:rPr>
          <w:rFonts w:ascii="Courier New" w:hAnsi="Courier New" w:cs="Courier New"/>
          <w:sz w:val="18"/>
          <w:szCs w:val="18"/>
        </w:rPr>
        <w:t>)</w:t>
      </w:r>
    </w:p>
    <w:p w14:paraId="01A28E34" w14:textId="77777777" w:rsidR="000548AD" w:rsidRDefault="000548AD" w:rsidP="000548AD">
      <w:pPr>
        <w:spacing w:after="0"/>
      </w:pPr>
    </w:p>
    <w:p w14:paraId="54361531" w14:textId="21143302" w:rsidR="000548AD" w:rsidRDefault="000548AD" w:rsidP="000548AD">
      <w:pPr>
        <w:spacing w:after="0"/>
      </w:pPr>
      <w:r>
        <w:t xml:space="preserve">Somehow, however, the </w:t>
      </w:r>
      <w:proofErr w:type="spellStart"/>
      <w:r w:rsidRPr="000548AD">
        <w:rPr>
          <w:highlight w:val="yellow"/>
        </w:rPr>
        <w:t>Clusterize</w:t>
      </w:r>
      <w:proofErr w:type="spellEnd"/>
      <w:r>
        <w:t xml:space="preserve"> command is not working correctly.</w:t>
      </w:r>
      <w:ins w:id="288" w:author="Modestou, Modestos A [AGRON]" w:date="2025-05-02T00:14:00Z" w16du:dateUtc="2025-05-02T05:14:00Z">
        <w:r w:rsidR="00CE0B26">
          <w:t xml:space="preserve"> </w:t>
        </w:r>
      </w:ins>
      <w:del w:id="289" w:author="Modestou, Modestos A [AGRON]" w:date="2025-05-02T00:14:00Z" w16du:dateUtc="2025-05-02T05:14:00Z">
        <w:r w:rsidDel="00CE0B26">
          <w:delText xml:space="preserve">  </w:delText>
        </w:r>
      </w:del>
      <w:r>
        <w:t xml:space="preserve">So, </w:t>
      </w:r>
      <w:ins w:id="290" w:author="Modestou, Modestos A [AGRON]" w:date="2025-05-02T00:03:00Z" w16du:dateUtc="2025-05-02T05:03:00Z">
        <w:r w:rsidR="00AE6E2A">
          <w:t>we</w:t>
        </w:r>
      </w:ins>
      <w:del w:id="291" w:author="Modestou, Modestos A [AGRON]" w:date="2025-05-02T00:03:00Z" w16du:dateUtc="2025-05-02T05:03:00Z">
        <w:r w:rsidDel="00AE6E2A">
          <w:delText>I</w:delText>
        </w:r>
      </w:del>
      <w:r>
        <w:t xml:space="preserve"> decided t</w:t>
      </w:r>
      <w:del w:id="292" w:author="Modestou, Modestos A [AGRON]" w:date="2025-05-02T00:03:00Z" w16du:dateUtc="2025-05-02T05:03:00Z">
        <w:r w:rsidDel="00AE6E2A">
          <w:delText>ry to</w:delText>
        </w:r>
      </w:del>
      <w:ins w:id="293" w:author="Modestou, Modestos A [AGRON]" w:date="2025-05-02T00:03:00Z" w16du:dateUtc="2025-05-02T05:03:00Z">
        <w:r w:rsidR="00AE6E2A">
          <w:t>o try</w:t>
        </w:r>
      </w:ins>
      <w:r>
        <w:t xml:space="preserve"> a different version that has </w:t>
      </w:r>
      <w:proofErr w:type="spellStart"/>
      <w:r w:rsidRPr="000548AD">
        <w:rPr>
          <w:highlight w:val="yellow"/>
        </w:rPr>
        <w:t>IdClusterize</w:t>
      </w:r>
      <w:proofErr w:type="spellEnd"/>
      <w:r w:rsidRPr="000548AD">
        <w:rPr>
          <w:highlight w:val="yellow"/>
        </w:rPr>
        <w:t>:</w:t>
      </w:r>
    </w:p>
    <w:p w14:paraId="39D7CA66" w14:textId="50A635A4" w:rsidR="000548AD" w:rsidRPr="00433896" w:rsidRDefault="000548AD" w:rsidP="000548AD">
      <w:pPr>
        <w:spacing w:after="0"/>
        <w:rPr>
          <w:rFonts w:ascii="Courier New" w:hAnsi="Courier New" w:cs="Courier New"/>
          <w:color w:val="141413"/>
          <w:spacing w:val="-6"/>
          <w:sz w:val="18"/>
          <w:szCs w:val="18"/>
          <w:shd w:val="clear" w:color="auto" w:fill="F0EEE6"/>
        </w:rPr>
      </w:pPr>
      <w:r w:rsidRPr="00433896">
        <w:rPr>
          <w:rFonts w:ascii="Courier New" w:hAnsi="Courier New" w:cs="Courier New"/>
          <w:color w:val="141413"/>
          <w:spacing w:val="-6"/>
          <w:sz w:val="18"/>
          <w:szCs w:val="18"/>
          <w:shd w:val="clear" w:color="auto" w:fill="F0EEE6"/>
        </w:rPr>
        <w:t>&gt; if (!</w:t>
      </w:r>
      <w:proofErr w:type="spellStart"/>
      <w:r w:rsidRPr="00433896">
        <w:rPr>
          <w:rFonts w:ascii="Courier New" w:hAnsi="Courier New" w:cs="Courier New"/>
          <w:color w:val="141413"/>
          <w:spacing w:val="-6"/>
          <w:sz w:val="18"/>
          <w:szCs w:val="18"/>
          <w:shd w:val="clear" w:color="auto" w:fill="F0EEE6"/>
        </w:rPr>
        <w:t>requireNamespace</w:t>
      </w:r>
      <w:proofErr w:type="spellEnd"/>
      <w:r w:rsidRPr="00433896">
        <w:rPr>
          <w:rFonts w:ascii="Courier New" w:hAnsi="Courier New" w:cs="Courier New"/>
          <w:color w:val="141413"/>
          <w:spacing w:val="-6"/>
          <w:sz w:val="18"/>
          <w:szCs w:val="18"/>
          <w:shd w:val="clear" w:color="auto" w:fill="F0EEE6"/>
        </w:rPr>
        <w:t>("</w:t>
      </w:r>
      <w:proofErr w:type="spellStart"/>
      <w:r w:rsidRPr="00433896">
        <w:rPr>
          <w:rFonts w:ascii="Courier New" w:hAnsi="Courier New" w:cs="Courier New"/>
          <w:color w:val="141413"/>
          <w:spacing w:val="-6"/>
          <w:sz w:val="18"/>
          <w:szCs w:val="18"/>
          <w:shd w:val="clear" w:color="auto" w:fill="F0EEE6"/>
        </w:rPr>
        <w:t>BiocManager</w:t>
      </w:r>
      <w:proofErr w:type="spellEnd"/>
      <w:r w:rsidRPr="00433896">
        <w:rPr>
          <w:rFonts w:ascii="Courier New" w:hAnsi="Courier New" w:cs="Courier New"/>
          <w:color w:val="141413"/>
          <w:spacing w:val="-6"/>
          <w:sz w:val="18"/>
          <w:szCs w:val="18"/>
          <w:shd w:val="clear" w:color="auto" w:fill="F0EEE6"/>
        </w:rPr>
        <w:t xml:space="preserve">", quietly = TRUE)) + </w:t>
      </w:r>
      <w:proofErr w:type="spellStart"/>
      <w:r w:rsidRPr="00433896">
        <w:rPr>
          <w:rFonts w:ascii="Courier New" w:hAnsi="Courier New" w:cs="Courier New"/>
          <w:color w:val="141413"/>
          <w:spacing w:val="-6"/>
          <w:sz w:val="18"/>
          <w:szCs w:val="18"/>
          <w:shd w:val="clear" w:color="auto" w:fill="F0EEE6"/>
        </w:rPr>
        <w:t>install.packages</w:t>
      </w:r>
      <w:proofErr w:type="spellEnd"/>
      <w:r w:rsidRPr="00433896">
        <w:rPr>
          <w:rFonts w:ascii="Courier New" w:hAnsi="Courier New" w:cs="Courier New"/>
          <w:color w:val="141413"/>
          <w:spacing w:val="-6"/>
          <w:sz w:val="18"/>
          <w:szCs w:val="18"/>
          <w:shd w:val="clear" w:color="auto" w:fill="F0EEE6"/>
        </w:rPr>
        <w:t>(</w:t>
      </w:r>
      <w:ins w:id="294"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proofErr w:type="spellStart"/>
      <w:del w:id="295"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BiocManager</w:t>
      </w:r>
      <w:proofErr w:type="spellEnd"/>
      <w:ins w:id="296"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297"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 xml:space="preserve">) &gt; </w:t>
      </w:r>
      <w:proofErr w:type="spellStart"/>
      <w:proofErr w:type="gramStart"/>
      <w:r w:rsidRPr="00433896">
        <w:rPr>
          <w:rFonts w:ascii="Courier New" w:hAnsi="Courier New" w:cs="Courier New"/>
          <w:color w:val="141413"/>
          <w:spacing w:val="-6"/>
          <w:sz w:val="18"/>
          <w:szCs w:val="18"/>
          <w:shd w:val="clear" w:color="auto" w:fill="F0EEE6"/>
        </w:rPr>
        <w:t>BiocManager</w:t>
      </w:r>
      <w:proofErr w:type="spellEnd"/>
      <w:r w:rsidRPr="00433896">
        <w:rPr>
          <w:rFonts w:ascii="Courier New" w:hAnsi="Courier New" w:cs="Courier New"/>
          <w:color w:val="141413"/>
          <w:spacing w:val="-6"/>
          <w:sz w:val="18"/>
          <w:szCs w:val="18"/>
          <w:shd w:val="clear" w:color="auto" w:fill="F0EEE6"/>
        </w:rPr>
        <w:t>::</w:t>
      </w:r>
      <w:proofErr w:type="gramEnd"/>
      <w:r w:rsidRPr="00433896">
        <w:rPr>
          <w:rFonts w:ascii="Courier New" w:hAnsi="Courier New" w:cs="Courier New"/>
          <w:color w:val="141413"/>
          <w:spacing w:val="-6"/>
          <w:sz w:val="18"/>
          <w:szCs w:val="18"/>
          <w:shd w:val="clear" w:color="auto" w:fill="F0EEE6"/>
        </w:rPr>
        <w:t>install(</w:t>
      </w:r>
      <w:ins w:id="298"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299"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DECIPHER</w:t>
      </w:r>
      <w:ins w:id="300"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01"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 Bioconductor version 3.20 (</w:t>
      </w:r>
      <w:proofErr w:type="spellStart"/>
      <w:r w:rsidRPr="00433896">
        <w:rPr>
          <w:rFonts w:ascii="Courier New" w:hAnsi="Courier New" w:cs="Courier New"/>
          <w:color w:val="141413"/>
          <w:spacing w:val="-6"/>
          <w:sz w:val="18"/>
          <w:szCs w:val="18"/>
          <w:shd w:val="clear" w:color="auto" w:fill="F0EEE6"/>
        </w:rPr>
        <w:t>BiocManager</w:t>
      </w:r>
      <w:proofErr w:type="spellEnd"/>
      <w:r w:rsidRPr="00433896">
        <w:rPr>
          <w:rFonts w:ascii="Courier New" w:hAnsi="Courier New" w:cs="Courier New"/>
          <w:color w:val="141413"/>
          <w:spacing w:val="-6"/>
          <w:sz w:val="18"/>
          <w:szCs w:val="18"/>
          <w:shd w:val="clear" w:color="auto" w:fill="F0EEE6"/>
        </w:rPr>
        <w:t xml:space="preserve"> 1.30.25), R 4.4.3 (2025-02-28) Old packages: </w:t>
      </w:r>
      <w:ins w:id="302"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03"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cli</w:t>
      </w:r>
      <w:ins w:id="304"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05"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 xml:space="preserve">, </w:t>
      </w:r>
      <w:ins w:id="306"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proofErr w:type="spellStart"/>
      <w:del w:id="307"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igraph</w:t>
      </w:r>
      <w:proofErr w:type="spellEnd"/>
      <w:ins w:id="308"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09"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 xml:space="preserve">, </w:t>
      </w:r>
      <w:ins w:id="310"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proofErr w:type="spellStart"/>
      <w:del w:id="311"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RCurl</w:t>
      </w:r>
      <w:proofErr w:type="spellEnd"/>
      <w:ins w:id="312"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13"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 xml:space="preserve">, </w:t>
      </w:r>
      <w:ins w:id="314"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15"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rhdf5</w:t>
      </w:r>
      <w:ins w:id="316"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17"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 xml:space="preserve">, </w:t>
      </w:r>
      <w:ins w:id="318"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19"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rhdf5filters</w:t>
      </w:r>
      <w:ins w:id="320"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21"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 xml:space="preserve">, </w:t>
      </w:r>
      <w:ins w:id="322"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23"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scales</w:t>
      </w:r>
      <w:ins w:id="324" w:author="Modestou, Modestos A [AGRON]" w:date="2025-05-02T00:14:00Z" w16du:dateUtc="2025-05-02T05:14:00Z">
        <w:r w:rsidR="00CE0B26">
          <w:rPr>
            <w:rFonts w:ascii="Courier New" w:hAnsi="Courier New" w:cs="Courier New"/>
            <w:color w:val="141413"/>
            <w:spacing w:val="-6"/>
            <w:sz w:val="18"/>
            <w:szCs w:val="18"/>
            <w:shd w:val="clear" w:color="auto" w:fill="F0EEE6"/>
          </w:rPr>
          <w:t>'</w:t>
        </w:r>
      </w:ins>
      <w:del w:id="325"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w:delText>
        </w:r>
      </w:del>
      <w:r w:rsidRPr="00433896">
        <w:rPr>
          <w:rFonts w:ascii="Courier New" w:hAnsi="Courier New" w:cs="Courier New"/>
          <w:color w:val="141413"/>
          <w:spacing w:val="-6"/>
          <w:sz w:val="18"/>
          <w:szCs w:val="18"/>
          <w:shd w:val="clear" w:color="auto" w:fill="F0EEE6"/>
        </w:rPr>
        <w:t xml:space="preserve"> Update all/some/none?</w:t>
      </w:r>
      <w:ins w:id="326" w:author="Modestou, Modestos A [AGRON]" w:date="2025-05-02T00:14:00Z" w16du:dateUtc="2025-05-02T05:14:00Z">
        <w:r w:rsidR="00CE0B26">
          <w:rPr>
            <w:rFonts w:ascii="Courier New" w:hAnsi="Courier New" w:cs="Courier New"/>
            <w:color w:val="141413"/>
            <w:spacing w:val="-6"/>
            <w:sz w:val="18"/>
            <w:szCs w:val="18"/>
            <w:shd w:val="clear" w:color="auto" w:fill="F0EEE6"/>
          </w:rPr>
          <w:t xml:space="preserve"> </w:t>
        </w:r>
      </w:ins>
      <w:del w:id="327" w:author="Modestou, Modestos A [AGRON]" w:date="2025-05-02T00:14:00Z" w16du:dateUtc="2025-05-02T05:14:00Z">
        <w:r w:rsidRPr="00433896" w:rsidDel="00CE0B26">
          <w:rPr>
            <w:rFonts w:ascii="Courier New" w:hAnsi="Courier New" w:cs="Courier New"/>
            <w:color w:val="141413"/>
            <w:spacing w:val="-6"/>
            <w:sz w:val="18"/>
            <w:szCs w:val="18"/>
            <w:shd w:val="clear" w:color="auto" w:fill="F0EEE6"/>
          </w:rPr>
          <w:delText xml:space="preserve"> </w:delText>
        </w:r>
      </w:del>
      <w:r w:rsidRPr="00433896">
        <w:rPr>
          <w:rFonts w:ascii="Courier New" w:hAnsi="Courier New" w:cs="Courier New"/>
          <w:color w:val="141413"/>
          <w:spacing w:val="-6"/>
          <w:sz w:val="18"/>
          <w:szCs w:val="18"/>
          <w:shd w:val="clear" w:color="auto" w:fill="F0EEE6"/>
        </w:rPr>
        <w:t>[a/s/n]:</w:t>
      </w:r>
    </w:p>
    <w:p w14:paraId="267C88F1" w14:textId="77777777" w:rsidR="000548AD" w:rsidRDefault="000548AD" w:rsidP="000548AD">
      <w:pPr>
        <w:spacing w:after="0"/>
        <w:rPr>
          <w:rFonts w:ascii="Segoe UI" w:hAnsi="Segoe UI" w:cs="Segoe UI"/>
          <w:color w:val="141413"/>
          <w:spacing w:val="-6"/>
          <w:sz w:val="23"/>
          <w:szCs w:val="23"/>
          <w:shd w:val="clear" w:color="auto" w:fill="F0EEE6"/>
        </w:rPr>
      </w:pPr>
    </w:p>
    <w:p w14:paraId="129E4FE2" w14:textId="44700CFD" w:rsidR="000548AD" w:rsidRDefault="00AC2817" w:rsidP="000548AD">
      <w:pPr>
        <w:spacing w:after="0"/>
      </w:pPr>
      <w:ins w:id="328" w:author="Modestou, Modestos A [AGRON]" w:date="2025-05-02T00:05:00Z" w16du:dateUtc="2025-05-02T05:05:00Z">
        <w:r>
          <w:t>We were</w:t>
        </w:r>
      </w:ins>
      <w:del w:id="329" w:author="Modestou, Modestos A [AGRON]" w:date="2025-05-02T00:05:00Z" w16du:dateUtc="2025-05-02T05:05:00Z">
        <w:r w:rsidR="000548AD" w:rsidDel="00AC2817">
          <w:delText>I was</w:delText>
        </w:r>
      </w:del>
      <w:r w:rsidR="000548AD">
        <w:t xml:space="preserve"> concerned that </w:t>
      </w:r>
      <w:ins w:id="330" w:author="Modestou, Modestos A [AGRON]" w:date="2025-05-02T00:14:00Z" w16du:dateUtc="2025-05-02T05:14:00Z">
        <w:r w:rsidR="00CE0B26">
          <w:t>"</w:t>
        </w:r>
      </w:ins>
      <w:del w:id="331" w:author="Modestou, Modestos A [AGRON]" w:date="2025-05-02T00:14:00Z" w16du:dateUtc="2025-05-02T05:14:00Z">
        <w:r w:rsidR="000548AD" w:rsidDel="00CE0B26">
          <w:delText>“</w:delText>
        </w:r>
      </w:del>
      <w:r w:rsidR="000548AD">
        <w:t>update all</w:t>
      </w:r>
      <w:ins w:id="332" w:author="Modestou, Modestos A [AGRON]" w:date="2025-05-02T00:14:00Z" w16du:dateUtc="2025-05-02T05:14:00Z">
        <w:r w:rsidR="00CE0B26">
          <w:t>"</w:t>
        </w:r>
      </w:ins>
      <w:del w:id="333" w:author="Modestou, Modestos A [AGRON]" w:date="2025-05-02T00:14:00Z" w16du:dateUtc="2025-05-02T05:14:00Z">
        <w:r w:rsidR="000548AD" w:rsidDel="00CE0B26">
          <w:delText>”</w:delText>
        </w:r>
      </w:del>
      <w:r w:rsidR="000548AD">
        <w:t xml:space="preserve"> might break the environment</w:t>
      </w:r>
      <w:del w:id="334" w:author="Modestou, Modestos A [AGRON]" w:date="2025-05-02T00:03:00Z" w16du:dateUtc="2025-05-02T05:03:00Z">
        <w:r w:rsidR="000548AD" w:rsidDel="00AE6E2A">
          <w:delText>, though</w:delText>
        </w:r>
      </w:del>
      <w:r w:rsidR="000548AD">
        <w:t>.</w:t>
      </w:r>
      <w:ins w:id="335" w:author="Modestou, Modestos A [AGRON]" w:date="2025-05-02T00:14:00Z" w16du:dateUtc="2025-05-02T05:14:00Z">
        <w:r w:rsidR="00CE0B26">
          <w:t xml:space="preserve"> </w:t>
        </w:r>
      </w:ins>
      <w:del w:id="336" w:author="Modestou, Modestos A [AGRON]" w:date="2025-05-02T00:14:00Z" w16du:dateUtc="2025-05-02T05:14:00Z">
        <w:r w:rsidR="000548AD" w:rsidDel="00CE0B26">
          <w:delText xml:space="preserve"> </w:delText>
        </w:r>
      </w:del>
      <w:r w:rsidR="000548AD">
        <w:t xml:space="preserve">(It </w:t>
      </w:r>
      <w:del w:id="337" w:author="Modestou, Modestos A [AGRON]" w:date="2025-05-02T00:04:00Z" w16du:dateUtc="2025-05-02T05:04:00Z">
        <w:r w:rsidR="000548AD" w:rsidDel="00AE6E2A">
          <w:delText xml:space="preserve">it </w:delText>
        </w:r>
      </w:del>
      <w:r w:rsidR="000548AD">
        <w:t xml:space="preserve">was </w:t>
      </w:r>
      <w:del w:id="338" w:author="Modestou, Modestos A [AGRON]" w:date="2025-05-02T00:12:00Z" w16du:dateUtc="2025-05-02T05:12:00Z">
        <w:r w:rsidR="000548AD" w:rsidDel="00A672B5">
          <w:delText>very difficult</w:delText>
        </w:r>
      </w:del>
      <w:ins w:id="339" w:author="Modestou, Modestos A [AGRON]" w:date="2025-05-02T00:12:00Z" w16du:dateUtc="2025-05-02T05:12:00Z">
        <w:r w:rsidR="00A672B5">
          <w:t>challenging</w:t>
        </w:r>
      </w:ins>
      <w:r w:rsidR="000548AD">
        <w:t xml:space="preserve"> to get set up correctly due to dependency issues and </w:t>
      </w:r>
      <w:del w:id="340" w:author="Modestou, Modestos A [AGRON]" w:date="2025-05-02T00:04:00Z" w16du:dateUtc="2025-05-02T05:04:00Z">
        <w:r w:rsidR="000548AD" w:rsidDel="00AC2817">
          <w:delText>certain</w:delText>
        </w:r>
      </w:del>
      <w:ins w:id="341" w:author="Modestou, Modestos A [AGRON]" w:date="2025-05-02T00:04:00Z" w16du:dateUtc="2025-05-02T05:04:00Z">
        <w:r>
          <w:t>specific</w:t>
        </w:r>
      </w:ins>
      <w:r w:rsidR="000548AD">
        <w:t xml:space="preserve"> versions no longer </w:t>
      </w:r>
      <w:del w:id="342" w:author="Modestou, Modestos A [AGRON]" w:date="2025-05-02T00:04:00Z" w16du:dateUtc="2025-05-02T05:04:00Z">
        <w:r w:rsidR="000548AD" w:rsidDel="00AC2817">
          <w:delText>being eas</w:delText>
        </w:r>
      </w:del>
      <w:ins w:id="343" w:author="Modestou, Modestos A [AGRON]" w:date="2025-05-02T00:04:00Z" w16du:dateUtc="2025-05-02T05:04:00Z">
        <w:r>
          <w:t>read</w:t>
        </w:r>
      </w:ins>
      <w:r w:rsidR="000548AD">
        <w:t>ily available.).</w:t>
      </w:r>
      <w:ins w:id="344" w:author="Modestou, Modestos A [AGRON]" w:date="2025-05-02T00:14:00Z" w16du:dateUtc="2025-05-02T05:14:00Z">
        <w:r w:rsidR="00CE0B26">
          <w:t xml:space="preserve"> </w:t>
        </w:r>
      </w:ins>
      <w:del w:id="345" w:author="Modestou, Modestos A [AGRON]" w:date="2025-05-02T00:14:00Z" w16du:dateUtc="2025-05-02T05:14:00Z">
        <w:r w:rsidR="000548AD" w:rsidDel="00CE0B26">
          <w:delText xml:space="preserve"> </w:delText>
        </w:r>
      </w:del>
      <w:r w:rsidR="000548AD">
        <w:t>So, I checked and found alternates</w:t>
      </w:r>
      <w:del w:id="346" w:author="Modestou, Modestos A [AGRON]" w:date="2025-05-02T00:04:00Z" w16du:dateUtc="2025-05-02T05:04:00Z">
        <w:r w:rsidR="000548AD" w:rsidDel="00AC2817">
          <w:delText>,</w:delText>
        </w:r>
      </w:del>
      <w:r w:rsidR="000548AD">
        <w:t xml:space="preserve"> that should generate the same result.</w:t>
      </w:r>
      <w:ins w:id="347" w:author="Modestou, Modestos A [AGRON]" w:date="2025-05-02T00:14:00Z" w16du:dateUtc="2025-05-02T05:14:00Z">
        <w:r w:rsidR="00CE0B26">
          <w:t xml:space="preserve"> </w:t>
        </w:r>
      </w:ins>
      <w:del w:id="348" w:author="Modestou, Modestos A [AGRON]" w:date="2025-05-02T00:14:00Z" w16du:dateUtc="2025-05-02T05:14:00Z">
        <w:r w:rsidR="000548AD" w:rsidDel="00CE0B26">
          <w:delText xml:space="preserve"> </w:delText>
        </w:r>
      </w:del>
      <w:r w:rsidR="000548AD">
        <w:t xml:space="preserve">The base R </w:t>
      </w:r>
      <w:ins w:id="349" w:author="Modestou, Modestos A [AGRON]" w:date="2025-05-02T00:14:00Z" w16du:dateUtc="2025-05-02T05:14:00Z">
        <w:r w:rsidR="00CE0B26">
          <w:t>"</w:t>
        </w:r>
      </w:ins>
      <w:proofErr w:type="spellStart"/>
      <w:del w:id="350" w:author="Modestou, Modestos A [AGRON]" w:date="2025-05-02T00:14:00Z" w16du:dateUtc="2025-05-02T05:14:00Z">
        <w:r w:rsidR="000548AD" w:rsidDel="00CE0B26">
          <w:delText>“</w:delText>
        </w:r>
      </w:del>
      <w:r w:rsidR="000548AD">
        <w:t>hclust</w:t>
      </w:r>
      <w:proofErr w:type="spellEnd"/>
      <w:ins w:id="351" w:author="Modestou, Modestos A [AGRON]" w:date="2025-05-02T00:14:00Z" w16du:dateUtc="2025-05-02T05:14:00Z">
        <w:r w:rsidR="00CE0B26">
          <w:t>"</w:t>
        </w:r>
      </w:ins>
      <w:del w:id="352" w:author="Modestou, Modestos A [AGRON]" w:date="2025-05-02T00:14:00Z" w16du:dateUtc="2025-05-02T05:14:00Z">
        <w:r w:rsidR="000548AD" w:rsidDel="00CE0B26">
          <w:delText>”</w:delText>
        </w:r>
      </w:del>
      <w:r w:rsidR="000548AD">
        <w:t xml:space="preserve"> and </w:t>
      </w:r>
      <w:ins w:id="353" w:author="Modestou, Modestos A [AGRON]" w:date="2025-05-02T00:14:00Z" w16du:dateUtc="2025-05-02T05:14:00Z">
        <w:r w:rsidR="00CE0B26">
          <w:t>"</w:t>
        </w:r>
      </w:ins>
      <w:proofErr w:type="spellStart"/>
      <w:del w:id="354" w:author="Modestou, Modestos A [AGRON]" w:date="2025-05-02T00:14:00Z" w16du:dateUtc="2025-05-02T05:14:00Z">
        <w:r w:rsidR="000548AD" w:rsidDel="00CE0B26">
          <w:delText>“</w:delText>
        </w:r>
      </w:del>
      <w:r w:rsidR="000548AD">
        <w:t>cutree</w:t>
      </w:r>
      <w:proofErr w:type="spellEnd"/>
      <w:ins w:id="355" w:author="Modestou, Modestos A [AGRON]" w:date="2025-05-02T00:14:00Z" w16du:dateUtc="2025-05-02T05:14:00Z">
        <w:r w:rsidR="00CE0B26">
          <w:t xml:space="preserve">" </w:t>
        </w:r>
      </w:ins>
      <w:del w:id="356" w:author="Modestou, Modestos A [AGRON]" w:date="2025-05-02T00:14:00Z" w16du:dateUtc="2025-05-02T05:14:00Z">
        <w:r w:rsidR="000548AD" w:rsidDel="00CE0B26">
          <w:delText xml:space="preserve">”  </w:delText>
        </w:r>
      </w:del>
      <w:r w:rsidR="000548AD">
        <w:t>functions</w:t>
      </w:r>
      <w:del w:id="357" w:author="Modestou, Modestos A [AGRON]" w:date="2025-05-02T00:04:00Z" w16du:dateUtc="2025-05-02T05:04:00Z">
        <w:r w:rsidR="000548AD" w:rsidDel="00AC2817">
          <w:delText>,</w:delText>
        </w:r>
      </w:del>
      <w:r w:rsidR="000548AD">
        <w:t xml:space="preserve"> are already in our R install, and they should be identical or nearly the same:</w:t>
      </w:r>
    </w:p>
    <w:p w14:paraId="5E6B4BC5" w14:textId="77777777" w:rsidR="000548AD" w:rsidRDefault="000548AD" w:rsidP="000548AD">
      <w:pPr>
        <w:spacing w:after="0"/>
      </w:pPr>
    </w:p>
    <w:p w14:paraId="5546A705"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OTUs using base R clustering print("Clustering into OTUs...") </w:t>
      </w:r>
    </w:p>
    <w:p w14:paraId="12825E95" w14:textId="77777777" w:rsidR="000548AD" w:rsidRPr="00433896" w:rsidRDefault="000548AD" w:rsidP="000548AD">
      <w:pPr>
        <w:spacing w:after="0"/>
        <w:rPr>
          <w:rFonts w:ascii="Courier New" w:hAnsi="Courier New" w:cs="Courier New"/>
          <w:sz w:val="18"/>
          <w:szCs w:val="18"/>
        </w:rPr>
      </w:pPr>
      <w:proofErr w:type="spellStart"/>
      <w:r w:rsidRPr="00433896">
        <w:rPr>
          <w:rFonts w:ascii="Courier New" w:hAnsi="Courier New" w:cs="Courier New"/>
          <w:sz w:val="18"/>
          <w:szCs w:val="18"/>
        </w:rPr>
        <w:t>otu_start_time</w:t>
      </w:r>
      <w:proofErr w:type="spellEnd"/>
      <w:r w:rsidRPr="00433896">
        <w:rPr>
          <w:rFonts w:ascii="Courier New" w:hAnsi="Courier New" w:cs="Courier New"/>
          <w:sz w:val="18"/>
          <w:szCs w:val="18"/>
        </w:rPr>
        <w:t xml:space="preserve"> &lt;- </w:t>
      </w:r>
      <w:proofErr w:type="spellStart"/>
      <w:r w:rsidRPr="00433896">
        <w:rPr>
          <w:rFonts w:ascii="Courier New" w:hAnsi="Courier New" w:cs="Courier New"/>
          <w:sz w:val="18"/>
          <w:szCs w:val="18"/>
        </w:rPr>
        <w:t>Sys.time</w:t>
      </w:r>
      <w:proofErr w:type="spellEnd"/>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hc</w:t>
      </w:r>
      <w:proofErr w:type="spellEnd"/>
      <w:r w:rsidRPr="00433896">
        <w:rPr>
          <w:rFonts w:ascii="Courier New" w:hAnsi="Courier New" w:cs="Courier New"/>
          <w:sz w:val="18"/>
          <w:szCs w:val="18"/>
        </w:rPr>
        <w:t xml:space="preserve"> &lt;- </w:t>
      </w:r>
      <w:proofErr w:type="spellStart"/>
      <w:r w:rsidRPr="00433896">
        <w:rPr>
          <w:rFonts w:ascii="Courier New" w:hAnsi="Courier New" w:cs="Courier New"/>
          <w:sz w:val="18"/>
          <w:szCs w:val="18"/>
        </w:rPr>
        <w:t>hclust</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as.dist</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ASV_dist</w:t>
      </w:r>
      <w:proofErr w:type="spellEnd"/>
      <w:r w:rsidRPr="00433896">
        <w:rPr>
          <w:rFonts w:ascii="Courier New" w:hAnsi="Courier New" w:cs="Courier New"/>
          <w:sz w:val="18"/>
          <w:szCs w:val="18"/>
        </w:rPr>
        <w:t xml:space="preserve">), method="complete") ASV97_cluster &lt;- </w:t>
      </w:r>
      <w:proofErr w:type="spellStart"/>
      <w:r w:rsidRPr="00433896">
        <w:rPr>
          <w:rFonts w:ascii="Courier New" w:hAnsi="Courier New" w:cs="Courier New"/>
          <w:sz w:val="18"/>
          <w:szCs w:val="18"/>
        </w:rPr>
        <w:t>data.frame</w:t>
      </w:r>
      <w:proofErr w:type="spellEnd"/>
      <w:r w:rsidRPr="00433896">
        <w:rPr>
          <w:rFonts w:ascii="Courier New" w:hAnsi="Courier New" w:cs="Courier New"/>
          <w:sz w:val="18"/>
          <w:szCs w:val="18"/>
        </w:rPr>
        <w:t xml:space="preserve">(cluster = </w:t>
      </w:r>
      <w:proofErr w:type="spellStart"/>
      <w:r w:rsidRPr="00433896">
        <w:rPr>
          <w:rFonts w:ascii="Courier New" w:hAnsi="Courier New" w:cs="Courier New"/>
          <w:sz w:val="18"/>
          <w:szCs w:val="18"/>
        </w:rPr>
        <w:t>cutree</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hc</w:t>
      </w:r>
      <w:proofErr w:type="spellEnd"/>
      <w:r w:rsidRPr="00433896">
        <w:rPr>
          <w:rFonts w:ascii="Courier New" w:hAnsi="Courier New" w:cs="Courier New"/>
          <w:sz w:val="18"/>
          <w:szCs w:val="18"/>
        </w:rPr>
        <w:t xml:space="preserve">, h=0.03)) </w:t>
      </w:r>
    </w:p>
    <w:p w14:paraId="2E7345F5"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ASV98_cluster &lt;- </w:t>
      </w:r>
      <w:proofErr w:type="spellStart"/>
      <w:r w:rsidRPr="00433896">
        <w:rPr>
          <w:rFonts w:ascii="Courier New" w:hAnsi="Courier New" w:cs="Courier New"/>
          <w:sz w:val="18"/>
          <w:szCs w:val="18"/>
        </w:rPr>
        <w:t>data.frame</w:t>
      </w:r>
      <w:proofErr w:type="spellEnd"/>
      <w:r w:rsidRPr="00433896">
        <w:rPr>
          <w:rFonts w:ascii="Courier New" w:hAnsi="Courier New" w:cs="Courier New"/>
          <w:sz w:val="18"/>
          <w:szCs w:val="18"/>
        </w:rPr>
        <w:t xml:space="preserve">(cluster = </w:t>
      </w:r>
      <w:proofErr w:type="spellStart"/>
      <w:r w:rsidRPr="00433896">
        <w:rPr>
          <w:rFonts w:ascii="Courier New" w:hAnsi="Courier New" w:cs="Courier New"/>
          <w:sz w:val="18"/>
          <w:szCs w:val="18"/>
        </w:rPr>
        <w:t>cutree</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hc</w:t>
      </w:r>
      <w:proofErr w:type="spellEnd"/>
      <w:r w:rsidRPr="00433896">
        <w:rPr>
          <w:rFonts w:ascii="Courier New" w:hAnsi="Courier New" w:cs="Courier New"/>
          <w:sz w:val="18"/>
          <w:szCs w:val="18"/>
        </w:rPr>
        <w:t xml:space="preserve">, h=0.02)) </w:t>
      </w:r>
    </w:p>
    <w:p w14:paraId="174F9AF4"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ASV99_cluster &lt;- </w:t>
      </w:r>
      <w:proofErr w:type="spellStart"/>
      <w:r w:rsidRPr="00433896">
        <w:rPr>
          <w:rFonts w:ascii="Courier New" w:hAnsi="Courier New" w:cs="Courier New"/>
          <w:sz w:val="18"/>
          <w:szCs w:val="18"/>
        </w:rPr>
        <w:t>data.frame</w:t>
      </w:r>
      <w:proofErr w:type="spellEnd"/>
      <w:r w:rsidRPr="00433896">
        <w:rPr>
          <w:rFonts w:ascii="Courier New" w:hAnsi="Courier New" w:cs="Courier New"/>
          <w:sz w:val="18"/>
          <w:szCs w:val="18"/>
        </w:rPr>
        <w:t xml:space="preserve">(cluster = </w:t>
      </w:r>
      <w:proofErr w:type="spellStart"/>
      <w:r w:rsidRPr="00433896">
        <w:rPr>
          <w:rFonts w:ascii="Courier New" w:hAnsi="Courier New" w:cs="Courier New"/>
          <w:sz w:val="18"/>
          <w:szCs w:val="18"/>
        </w:rPr>
        <w:t>cutree</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hc</w:t>
      </w:r>
      <w:proofErr w:type="spellEnd"/>
      <w:r w:rsidRPr="00433896">
        <w:rPr>
          <w:rFonts w:ascii="Courier New" w:hAnsi="Courier New" w:cs="Courier New"/>
          <w:sz w:val="18"/>
          <w:szCs w:val="18"/>
        </w:rPr>
        <w:t xml:space="preserve">, h=0.01)) </w:t>
      </w:r>
    </w:p>
    <w:p w14:paraId="63F83909" w14:textId="77777777" w:rsidR="000548AD" w:rsidRPr="00433896" w:rsidRDefault="000548AD" w:rsidP="000548AD">
      <w:pPr>
        <w:spacing w:after="0"/>
        <w:rPr>
          <w:rFonts w:ascii="Courier New" w:hAnsi="Courier New" w:cs="Courier New"/>
          <w:sz w:val="18"/>
          <w:szCs w:val="18"/>
        </w:rPr>
      </w:pPr>
      <w:proofErr w:type="spellStart"/>
      <w:r w:rsidRPr="00433896">
        <w:rPr>
          <w:rFonts w:ascii="Courier New" w:hAnsi="Courier New" w:cs="Courier New"/>
          <w:sz w:val="18"/>
          <w:szCs w:val="18"/>
        </w:rPr>
        <w:lastRenderedPageBreak/>
        <w:t>otu_end_time</w:t>
      </w:r>
      <w:proofErr w:type="spellEnd"/>
      <w:r w:rsidRPr="00433896">
        <w:rPr>
          <w:rFonts w:ascii="Courier New" w:hAnsi="Courier New" w:cs="Courier New"/>
          <w:sz w:val="18"/>
          <w:szCs w:val="18"/>
        </w:rPr>
        <w:t xml:space="preserve"> &lt;- </w:t>
      </w:r>
      <w:proofErr w:type="spellStart"/>
      <w:r w:rsidRPr="00433896">
        <w:rPr>
          <w:rFonts w:ascii="Courier New" w:hAnsi="Courier New" w:cs="Courier New"/>
          <w:sz w:val="18"/>
          <w:szCs w:val="18"/>
        </w:rPr>
        <w:t>Sys.time</w:t>
      </w:r>
      <w:proofErr w:type="spellEnd"/>
      <w:r w:rsidRPr="00433896">
        <w:rPr>
          <w:rFonts w:ascii="Courier New" w:hAnsi="Courier New" w:cs="Courier New"/>
          <w:sz w:val="18"/>
          <w:szCs w:val="18"/>
        </w:rPr>
        <w:t xml:space="preserve">() print(paste("OTU clustering completed in:", </w:t>
      </w:r>
      <w:proofErr w:type="spellStart"/>
      <w:r w:rsidRPr="00433896">
        <w:rPr>
          <w:rFonts w:ascii="Courier New" w:hAnsi="Courier New" w:cs="Courier New"/>
          <w:sz w:val="18"/>
          <w:szCs w:val="18"/>
        </w:rPr>
        <w:t>difftime</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otu_end_time</w:t>
      </w:r>
      <w:proofErr w:type="spellEnd"/>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otu_start_time</w:t>
      </w:r>
      <w:proofErr w:type="spellEnd"/>
      <w:r w:rsidRPr="00433896">
        <w:rPr>
          <w:rFonts w:ascii="Courier New" w:hAnsi="Courier New" w:cs="Courier New"/>
          <w:sz w:val="18"/>
          <w:szCs w:val="18"/>
        </w:rPr>
        <w:t xml:space="preserve">, units="mins"), "minutes")) </w:t>
      </w:r>
    </w:p>
    <w:p w14:paraId="44B10987" w14:textId="77777777" w:rsidR="000548AD" w:rsidRDefault="000548AD" w:rsidP="000548AD">
      <w:pPr>
        <w:spacing w:after="0"/>
      </w:pPr>
    </w:p>
    <w:p w14:paraId="56C7522A" w14:textId="6FEE8893" w:rsidR="000548AD" w:rsidRDefault="000548AD" w:rsidP="000548AD">
      <w:pPr>
        <w:spacing w:after="0"/>
      </w:pPr>
      <w:r>
        <w:t>Also, there are a few errors in the code (in addition to the above).</w:t>
      </w:r>
      <w:ins w:id="358" w:author="Modestou, Modestos A [AGRON]" w:date="2025-05-02T00:14:00Z" w16du:dateUtc="2025-05-02T05:14:00Z">
        <w:r w:rsidR="00CE0B26">
          <w:t xml:space="preserve"> </w:t>
        </w:r>
      </w:ins>
      <w:del w:id="359" w:author="Modestou, Modestos A [AGRON]" w:date="2025-05-02T00:14:00Z" w16du:dateUtc="2025-05-02T05:14:00Z">
        <w:r w:rsidDel="00CE0B26">
          <w:delText xml:space="preserve"> </w:delText>
        </w:r>
      </w:del>
      <w:r>
        <w:t>For example, the original code has the following:</w:t>
      </w:r>
    </w:p>
    <w:p w14:paraId="37A7F218" w14:textId="72D76B02" w:rsidR="000548AD" w:rsidRPr="00433896" w:rsidRDefault="000548AD" w:rsidP="000548AD">
      <w:pPr>
        <w:spacing w:after="0"/>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59264" behindDoc="0" locked="0" layoutInCell="1" allowOverlap="1" wp14:anchorId="4D310DA8" wp14:editId="5C97CDED">
                <wp:simplePos x="0" y="0"/>
                <wp:positionH relativeFrom="column">
                  <wp:posOffset>4792980</wp:posOffset>
                </wp:positionH>
                <wp:positionV relativeFrom="paragraph">
                  <wp:posOffset>76835</wp:posOffset>
                </wp:positionV>
                <wp:extent cx="701040" cy="1348740"/>
                <wp:effectExtent l="0" t="0" r="22860" b="22860"/>
                <wp:wrapNone/>
                <wp:docPr id="1685307896" name="Straight Connector 1"/>
                <wp:cNvGraphicFramePr/>
                <a:graphic xmlns:a="http://schemas.openxmlformats.org/drawingml/2006/main">
                  <a:graphicData uri="http://schemas.microsoft.com/office/word/2010/wordprocessingShape">
                    <wps:wsp>
                      <wps:cNvCnPr/>
                      <wps:spPr>
                        <a:xfrm>
                          <a:off x="0" y="0"/>
                          <a:ext cx="701040" cy="13487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D92088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7.4pt,6.05pt" to="432.6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" strokecolor="#156082 [3204]" strokeweight="1.5pt">
                <v:stroke joinstyle="miter"/>
              </v:line>
            </w:pict>
          </mc:Fallback>
        </mc:AlternateContent>
      </w:r>
      <w:r w:rsidRPr="00433896">
        <w:rPr>
          <w:rFonts w:ascii="Courier New" w:hAnsi="Courier New" w:cs="Courier New"/>
          <w:sz w:val="18"/>
          <w:szCs w:val="18"/>
        </w:rPr>
        <w:t xml:space="preserve">  </w:t>
      </w:r>
      <w:proofErr w:type="spellStart"/>
      <w:r w:rsidRPr="00433896">
        <w:rPr>
          <w:rFonts w:ascii="Courier New" w:hAnsi="Courier New" w:cs="Courier New"/>
          <w:sz w:val="18"/>
          <w:szCs w:val="18"/>
          <w:highlight w:val="yellow"/>
        </w:rPr>
        <w:t>histo_unfiltered</w:t>
      </w:r>
      <w:proofErr w:type="spellEnd"/>
      <w:r w:rsidRPr="00433896">
        <w:rPr>
          <w:rFonts w:ascii="Courier New" w:hAnsi="Courier New" w:cs="Courier New"/>
          <w:sz w:val="18"/>
          <w:szCs w:val="18"/>
          <w:highlight w:val="yellow"/>
        </w:rPr>
        <w:t xml:space="preserve"> &lt;- hist(lens, 100, main = paste(run, "unfiltered"))</w:t>
      </w:r>
    </w:p>
    <w:p w14:paraId="40FF5E95"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assign(paste(run, "</w:t>
      </w:r>
      <w:proofErr w:type="spellStart"/>
      <w:r w:rsidRPr="00433896">
        <w:rPr>
          <w:rFonts w:ascii="Courier New" w:hAnsi="Courier New" w:cs="Courier New"/>
          <w:sz w:val="18"/>
          <w:szCs w:val="18"/>
        </w:rPr>
        <w:t>histo_unfiltered</w:t>
      </w:r>
      <w:proofErr w:type="spellEnd"/>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sep</w:t>
      </w:r>
      <w:proofErr w:type="spellEnd"/>
      <w:r w:rsidRPr="00433896">
        <w:rPr>
          <w:rFonts w:ascii="Courier New" w:hAnsi="Courier New" w:cs="Courier New"/>
          <w:sz w:val="18"/>
          <w:szCs w:val="18"/>
        </w:rPr>
        <w:t xml:space="preserve">="_"), </w:t>
      </w:r>
      <w:proofErr w:type="spellStart"/>
      <w:r w:rsidRPr="00433896">
        <w:rPr>
          <w:rFonts w:ascii="Courier New" w:hAnsi="Courier New" w:cs="Courier New"/>
          <w:sz w:val="18"/>
          <w:szCs w:val="18"/>
        </w:rPr>
        <w:t>histo_unfiltered</w:t>
      </w:r>
      <w:proofErr w:type="spellEnd"/>
      <w:r w:rsidRPr="00433896">
        <w:rPr>
          <w:rFonts w:ascii="Courier New" w:hAnsi="Courier New" w:cs="Courier New"/>
          <w:sz w:val="18"/>
          <w:szCs w:val="18"/>
        </w:rPr>
        <w:t>)</w:t>
      </w:r>
    </w:p>
    <w:p w14:paraId="1FDC4822"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w:t>
      </w:r>
    </w:p>
    <w:p w14:paraId="60C7F733"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#names filter</w:t>
      </w:r>
    </w:p>
    <w:p w14:paraId="726337DD"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filts</w:t>
      </w:r>
      <w:proofErr w:type="spellEnd"/>
      <w:r w:rsidRPr="00433896">
        <w:rPr>
          <w:rFonts w:ascii="Courier New" w:hAnsi="Courier New" w:cs="Courier New"/>
          <w:sz w:val="18"/>
          <w:szCs w:val="18"/>
        </w:rPr>
        <w:t xml:space="preserve"> &lt;- </w:t>
      </w:r>
      <w:proofErr w:type="spellStart"/>
      <w:r w:rsidRPr="00433896">
        <w:rPr>
          <w:rFonts w:ascii="Courier New" w:hAnsi="Courier New" w:cs="Courier New"/>
          <w:sz w:val="18"/>
          <w:szCs w:val="18"/>
        </w:rPr>
        <w:t>file.path</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path_run</w:t>
      </w:r>
      <w:proofErr w:type="spellEnd"/>
      <w:r w:rsidRPr="00433896">
        <w:rPr>
          <w:rFonts w:ascii="Courier New" w:hAnsi="Courier New" w:cs="Courier New"/>
          <w:sz w:val="18"/>
          <w:szCs w:val="18"/>
        </w:rPr>
        <w:t xml:space="preserve">, "filtered", </w:t>
      </w:r>
      <w:proofErr w:type="spellStart"/>
      <w:r w:rsidRPr="00433896">
        <w:rPr>
          <w:rFonts w:ascii="Courier New" w:hAnsi="Courier New" w:cs="Courier New"/>
          <w:sz w:val="18"/>
          <w:szCs w:val="18"/>
        </w:rPr>
        <w:t>basename</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fns</w:t>
      </w:r>
      <w:proofErr w:type="spellEnd"/>
      <w:r w:rsidRPr="00433896">
        <w:rPr>
          <w:rFonts w:ascii="Courier New" w:hAnsi="Courier New" w:cs="Courier New"/>
          <w:sz w:val="18"/>
          <w:szCs w:val="18"/>
        </w:rPr>
        <w:t>))</w:t>
      </w:r>
    </w:p>
    <w:p w14:paraId="63631F68"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assign(paste(run, "_</w:t>
      </w:r>
      <w:proofErr w:type="spellStart"/>
      <w:r w:rsidRPr="00433896">
        <w:rPr>
          <w:rFonts w:ascii="Courier New" w:hAnsi="Courier New" w:cs="Courier New"/>
          <w:sz w:val="18"/>
          <w:szCs w:val="18"/>
        </w:rPr>
        <w:t>filts</w:t>
      </w:r>
      <w:proofErr w:type="spellEnd"/>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sep</w:t>
      </w:r>
      <w:proofErr w:type="spellEnd"/>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filts</w:t>
      </w:r>
      <w:proofErr w:type="spellEnd"/>
      <w:r w:rsidRPr="00433896">
        <w:rPr>
          <w:rFonts w:ascii="Courier New" w:hAnsi="Courier New" w:cs="Courier New"/>
          <w:sz w:val="18"/>
          <w:szCs w:val="18"/>
        </w:rPr>
        <w:t>)</w:t>
      </w:r>
    </w:p>
    <w:p w14:paraId="6CB8B803" w14:textId="77777777" w:rsidR="000548AD" w:rsidRPr="00433896" w:rsidRDefault="000548AD" w:rsidP="000548AD">
      <w:pPr>
        <w:spacing w:after="0"/>
        <w:rPr>
          <w:rFonts w:ascii="Courier New" w:hAnsi="Courier New" w:cs="Courier New"/>
          <w:sz w:val="18"/>
          <w:szCs w:val="18"/>
        </w:rPr>
      </w:pPr>
    </w:p>
    <w:p w14:paraId="05784620" w14:textId="2C1030C5" w:rsidR="000548AD" w:rsidRPr="00433896" w:rsidRDefault="000548AD" w:rsidP="000548AD">
      <w:pPr>
        <w:spacing w:after="0"/>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61312" behindDoc="0" locked="0" layoutInCell="1" allowOverlap="1" wp14:anchorId="042BC48B" wp14:editId="1F275C47">
                <wp:simplePos x="0" y="0"/>
                <wp:positionH relativeFrom="page">
                  <wp:align>right</wp:align>
                </wp:positionH>
                <wp:positionV relativeFrom="paragraph">
                  <wp:posOffset>85725</wp:posOffset>
                </wp:positionV>
                <wp:extent cx="1333500" cy="1645920"/>
                <wp:effectExtent l="0" t="0" r="19050" b="11430"/>
                <wp:wrapNone/>
                <wp:docPr id="726216292" name="Text Box 3"/>
                <wp:cNvGraphicFramePr/>
                <a:graphic xmlns:a="http://schemas.openxmlformats.org/drawingml/2006/main">
                  <a:graphicData uri="http://schemas.microsoft.com/office/word/2010/wordprocessingShape">
                    <wps:wsp>
                      <wps:cNvSpPr txBox="1"/>
                      <wps:spPr>
                        <a:xfrm>
                          <a:off x="0" y="0"/>
                          <a:ext cx="1333500" cy="1645920"/>
                        </a:xfrm>
                        <a:prstGeom prst="rect">
                          <a:avLst/>
                        </a:prstGeom>
                        <a:solidFill>
                          <a:schemeClr val="lt1"/>
                        </a:solidFill>
                        <a:ln w="6350">
                          <a:solidFill>
                            <a:prstClr val="black"/>
                          </a:solidFill>
                        </a:ln>
                      </wps:spPr>
                      <wps:txbx>
                        <w:txbxContent>
                          <w:p w14:paraId="48717E19" w14:textId="2F16ACC3" w:rsidR="000548AD" w:rsidRDefault="000548AD">
                            <w:r>
                              <w:t xml:space="preserve">These two commands create the same histogram. (they are </w:t>
                            </w:r>
                            <w:proofErr w:type="gramStart"/>
                            <w:r>
                              <w:t>use</w:t>
                            </w:r>
                            <w:proofErr w:type="gramEnd"/>
                            <w:r>
                              <w:t xml:space="preserve"> the same database –“</w:t>
                            </w:r>
                            <w:proofErr w:type="spellStart"/>
                            <w:r>
                              <w:t>lense</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BC48B" id="Text Box 3" o:spid="_x0000_s1027" type="#_x0000_t202" style="position:absolute;margin-left:53.8pt;margin-top:6.75pt;width:105pt;height:129.6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" fillcolor="white [3201]" strokeweight=".5pt">
                <v:textbox>
                  <w:txbxContent>
                    <w:p w14:paraId="48717E19" w14:textId="2F16ACC3" w:rsidR="000548AD" w:rsidRDefault="000548AD">
                      <w:r>
                        <w:t xml:space="preserve">These two commands create the same histogram. (they are </w:t>
                      </w:r>
                      <w:proofErr w:type="gramStart"/>
                      <w:r>
                        <w:t>use</w:t>
                      </w:r>
                      <w:proofErr w:type="gramEnd"/>
                      <w:r>
                        <w:t xml:space="preserve"> the same database –“</w:t>
                      </w:r>
                      <w:proofErr w:type="spellStart"/>
                      <w:r>
                        <w:t>lense</w:t>
                      </w:r>
                      <w:proofErr w:type="spellEnd"/>
                      <w:r>
                        <w:t>”)</w:t>
                      </w:r>
                    </w:p>
                  </w:txbxContent>
                </v:textbox>
                <w10:wrap anchorx="page"/>
              </v:shape>
            </w:pict>
          </mc:Fallback>
        </mc:AlternateContent>
      </w:r>
      <w:r w:rsidRPr="00433896">
        <w:rPr>
          <w:rFonts w:ascii="Courier New" w:hAnsi="Courier New" w:cs="Courier New"/>
          <w:sz w:val="18"/>
          <w:szCs w:val="18"/>
        </w:rPr>
        <w:t xml:space="preserve">  #filter</w:t>
      </w:r>
    </w:p>
    <w:p w14:paraId="7226F6FD" w14:textId="7A0520AD"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#max Len prevents double and triple CCS reads </w:t>
      </w:r>
      <w:del w:id="360" w:author="Modestou, Modestos A [AGRON]" w:date="2025-05-02T00:04:00Z" w16du:dateUtc="2025-05-02T05:04:00Z">
        <w:r w:rsidRPr="00433896" w:rsidDel="00AC2817">
          <w:rPr>
            <w:rFonts w:ascii="Courier New" w:hAnsi="Courier New" w:cs="Courier New"/>
            <w:sz w:val="18"/>
            <w:szCs w:val="18"/>
          </w:rPr>
          <w:delText>to pass</w:delText>
        </w:r>
      </w:del>
      <w:ins w:id="361" w:author="Modestou, Modestos A [AGRON]" w:date="2025-05-02T00:04:00Z" w16du:dateUtc="2025-05-02T05:04:00Z">
        <w:r w:rsidR="00AC2817">
          <w:rPr>
            <w:rFonts w:ascii="Courier New" w:hAnsi="Courier New" w:cs="Courier New"/>
            <w:sz w:val="18"/>
            <w:szCs w:val="18"/>
          </w:rPr>
          <w:t>from passing</w:t>
        </w:r>
      </w:ins>
      <w:r w:rsidRPr="00433896">
        <w:rPr>
          <w:rFonts w:ascii="Courier New" w:hAnsi="Courier New" w:cs="Courier New"/>
          <w:sz w:val="18"/>
          <w:szCs w:val="18"/>
        </w:rPr>
        <w:t xml:space="preserve"> the filter</w:t>
      </w:r>
    </w:p>
    <w:p w14:paraId="5BDE3F0B" w14:textId="36375766" w:rsidR="000548AD" w:rsidRPr="00433896" w:rsidRDefault="000548AD" w:rsidP="000548AD">
      <w:pPr>
        <w:spacing w:after="0"/>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60288" behindDoc="0" locked="0" layoutInCell="1" allowOverlap="1" wp14:anchorId="0420C3E4" wp14:editId="0001406B">
                <wp:simplePos x="0" y="0"/>
                <wp:positionH relativeFrom="column">
                  <wp:posOffset>4533900</wp:posOffset>
                </wp:positionH>
                <wp:positionV relativeFrom="paragraph">
                  <wp:posOffset>98425</wp:posOffset>
                </wp:positionV>
                <wp:extent cx="937260" cy="1028700"/>
                <wp:effectExtent l="0" t="0" r="34290" b="19050"/>
                <wp:wrapNone/>
                <wp:docPr id="1883940269" name="Straight Connector 2"/>
                <wp:cNvGraphicFramePr/>
                <a:graphic xmlns:a="http://schemas.openxmlformats.org/drawingml/2006/main">
                  <a:graphicData uri="http://schemas.microsoft.com/office/word/2010/wordprocessingShape">
                    <wps:wsp>
                      <wps:cNvCnPr/>
                      <wps:spPr>
                        <a:xfrm flipV="1">
                          <a:off x="0" y="0"/>
                          <a:ext cx="937260" cy="1028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FF3CFC"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57pt,7.75pt" to="430.8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" strokecolor="#156082 [3204]" strokeweight="1.5pt">
                <v:stroke joinstyle="miter"/>
              </v:line>
            </w:pict>
          </mc:Fallback>
        </mc:AlternateContent>
      </w:r>
      <w:r w:rsidRPr="00433896">
        <w:rPr>
          <w:rFonts w:ascii="Courier New" w:hAnsi="Courier New" w:cs="Courier New"/>
          <w:sz w:val="18"/>
          <w:szCs w:val="18"/>
        </w:rPr>
        <w:t xml:space="preserve">  track &lt;- </w:t>
      </w:r>
      <w:proofErr w:type="spellStart"/>
      <w:r w:rsidRPr="00433896">
        <w:rPr>
          <w:rFonts w:ascii="Courier New" w:hAnsi="Courier New" w:cs="Courier New"/>
          <w:sz w:val="18"/>
          <w:szCs w:val="18"/>
        </w:rPr>
        <w:t>filterAndTrim</w:t>
      </w:r>
      <w:proofErr w:type="spellEnd"/>
      <w:r w:rsidRPr="00433896">
        <w:rPr>
          <w:rFonts w:ascii="Courier New" w:hAnsi="Courier New" w:cs="Courier New"/>
          <w:sz w:val="18"/>
          <w:szCs w:val="18"/>
        </w:rPr>
        <w:t>(</w:t>
      </w:r>
      <w:proofErr w:type="spellStart"/>
      <w:r w:rsidRPr="00433896">
        <w:rPr>
          <w:rFonts w:ascii="Courier New" w:hAnsi="Courier New" w:cs="Courier New"/>
          <w:sz w:val="18"/>
          <w:szCs w:val="18"/>
        </w:rPr>
        <w:t>nop</w:t>
      </w:r>
      <w:proofErr w:type="spellEnd"/>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filts</w:t>
      </w:r>
      <w:proofErr w:type="spellEnd"/>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minQ</w:t>
      </w:r>
      <w:proofErr w:type="spellEnd"/>
      <w:r w:rsidRPr="00433896">
        <w:rPr>
          <w:rFonts w:ascii="Courier New" w:hAnsi="Courier New" w:cs="Courier New"/>
          <w:sz w:val="18"/>
          <w:szCs w:val="18"/>
        </w:rPr>
        <w:t xml:space="preserve">=3, </w:t>
      </w:r>
      <w:proofErr w:type="spellStart"/>
      <w:r w:rsidRPr="00433896">
        <w:rPr>
          <w:rFonts w:ascii="Courier New" w:hAnsi="Courier New" w:cs="Courier New"/>
          <w:sz w:val="18"/>
          <w:szCs w:val="18"/>
        </w:rPr>
        <w:t>minLen</w:t>
      </w:r>
      <w:proofErr w:type="spellEnd"/>
      <w:r w:rsidRPr="00433896">
        <w:rPr>
          <w:rFonts w:ascii="Courier New" w:hAnsi="Courier New" w:cs="Courier New"/>
          <w:sz w:val="18"/>
          <w:szCs w:val="18"/>
        </w:rPr>
        <w:t xml:space="preserve">=500, </w:t>
      </w:r>
      <w:proofErr w:type="spellStart"/>
      <w:r w:rsidRPr="00433896">
        <w:rPr>
          <w:rFonts w:ascii="Courier New" w:hAnsi="Courier New" w:cs="Courier New"/>
          <w:sz w:val="18"/>
          <w:szCs w:val="18"/>
        </w:rPr>
        <w:t>maxLen</w:t>
      </w:r>
      <w:proofErr w:type="spellEnd"/>
      <w:r w:rsidRPr="00433896">
        <w:rPr>
          <w:rFonts w:ascii="Courier New" w:hAnsi="Courier New" w:cs="Courier New"/>
          <w:sz w:val="18"/>
          <w:szCs w:val="18"/>
        </w:rPr>
        <w:t xml:space="preserve">=1800, </w:t>
      </w:r>
      <w:proofErr w:type="spellStart"/>
      <w:r w:rsidRPr="00433896">
        <w:rPr>
          <w:rFonts w:ascii="Courier New" w:hAnsi="Courier New" w:cs="Courier New"/>
          <w:sz w:val="18"/>
          <w:szCs w:val="18"/>
        </w:rPr>
        <w:t>maxN</w:t>
      </w:r>
      <w:proofErr w:type="spellEnd"/>
      <w:r w:rsidRPr="00433896">
        <w:rPr>
          <w:rFonts w:ascii="Courier New" w:hAnsi="Courier New" w:cs="Courier New"/>
          <w:sz w:val="18"/>
          <w:szCs w:val="18"/>
        </w:rPr>
        <w:t xml:space="preserve">=0, </w:t>
      </w:r>
      <w:proofErr w:type="spellStart"/>
      <w:r w:rsidRPr="00433896">
        <w:rPr>
          <w:rFonts w:ascii="Courier New" w:hAnsi="Courier New" w:cs="Courier New"/>
          <w:sz w:val="18"/>
          <w:szCs w:val="18"/>
        </w:rPr>
        <w:t>rm.phix</w:t>
      </w:r>
      <w:proofErr w:type="spellEnd"/>
      <w:r w:rsidRPr="00433896">
        <w:rPr>
          <w:rFonts w:ascii="Courier New" w:hAnsi="Courier New" w:cs="Courier New"/>
          <w:sz w:val="18"/>
          <w:szCs w:val="18"/>
        </w:rPr>
        <w:t xml:space="preserve">=T, </w:t>
      </w:r>
      <w:proofErr w:type="spellStart"/>
      <w:r w:rsidRPr="00433896">
        <w:rPr>
          <w:rFonts w:ascii="Courier New" w:hAnsi="Courier New" w:cs="Courier New"/>
          <w:sz w:val="18"/>
          <w:szCs w:val="18"/>
        </w:rPr>
        <w:t>maxEE</w:t>
      </w:r>
      <w:proofErr w:type="spellEnd"/>
      <w:r w:rsidRPr="00433896">
        <w:rPr>
          <w:rFonts w:ascii="Courier New" w:hAnsi="Courier New" w:cs="Courier New"/>
          <w:sz w:val="18"/>
          <w:szCs w:val="18"/>
        </w:rPr>
        <w:t>=2, multithread = T)</w:t>
      </w:r>
    </w:p>
    <w:p w14:paraId="78258201" w14:textId="77777777" w:rsidR="000548AD" w:rsidRPr="00433896" w:rsidRDefault="000548AD" w:rsidP="000548AD">
      <w:pPr>
        <w:spacing w:after="0"/>
        <w:rPr>
          <w:rFonts w:ascii="Courier New" w:hAnsi="Courier New" w:cs="Courier New"/>
          <w:sz w:val="18"/>
          <w:szCs w:val="18"/>
        </w:rPr>
      </w:pPr>
    </w:p>
    <w:p w14:paraId="51F9479D"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assign(paste(run, "track", </w:t>
      </w:r>
      <w:proofErr w:type="spellStart"/>
      <w:r w:rsidRPr="00433896">
        <w:rPr>
          <w:rFonts w:ascii="Courier New" w:hAnsi="Courier New" w:cs="Courier New"/>
          <w:sz w:val="18"/>
          <w:szCs w:val="18"/>
        </w:rPr>
        <w:t>sep</w:t>
      </w:r>
      <w:proofErr w:type="spellEnd"/>
      <w:r w:rsidRPr="00433896">
        <w:rPr>
          <w:rFonts w:ascii="Courier New" w:hAnsi="Courier New" w:cs="Courier New"/>
          <w:sz w:val="18"/>
          <w:szCs w:val="18"/>
        </w:rPr>
        <w:t>="_"), track)</w:t>
      </w:r>
    </w:p>
    <w:p w14:paraId="633D3790"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saveRDS</w:t>
      </w:r>
      <w:proofErr w:type="spellEnd"/>
      <w:r w:rsidRPr="00433896">
        <w:rPr>
          <w:rFonts w:ascii="Courier New" w:hAnsi="Courier New" w:cs="Courier New"/>
          <w:sz w:val="18"/>
          <w:szCs w:val="18"/>
        </w:rPr>
        <w:t>(track, paste(</w:t>
      </w:r>
      <w:proofErr w:type="spellStart"/>
      <w:r w:rsidRPr="00433896">
        <w:rPr>
          <w:rFonts w:ascii="Courier New" w:hAnsi="Courier New" w:cs="Courier New"/>
          <w:sz w:val="18"/>
          <w:szCs w:val="18"/>
        </w:rPr>
        <w:t>path.rds</w:t>
      </w:r>
      <w:proofErr w:type="spellEnd"/>
      <w:r w:rsidRPr="00433896">
        <w:rPr>
          <w:rFonts w:ascii="Courier New" w:hAnsi="Courier New" w:cs="Courier New"/>
          <w:sz w:val="18"/>
          <w:szCs w:val="18"/>
        </w:rPr>
        <w:t>, run, "_</w:t>
      </w:r>
      <w:proofErr w:type="spellStart"/>
      <w:r w:rsidRPr="00433896">
        <w:rPr>
          <w:rFonts w:ascii="Courier New" w:hAnsi="Courier New" w:cs="Courier New"/>
          <w:sz w:val="18"/>
          <w:szCs w:val="18"/>
        </w:rPr>
        <w:t>out.RDS</w:t>
      </w:r>
      <w:proofErr w:type="spellEnd"/>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sep</w:t>
      </w:r>
      <w:proofErr w:type="spellEnd"/>
      <w:r w:rsidRPr="00433896">
        <w:rPr>
          <w:rFonts w:ascii="Courier New" w:hAnsi="Courier New" w:cs="Courier New"/>
          <w:sz w:val="18"/>
          <w:szCs w:val="18"/>
        </w:rPr>
        <w:t>=""))</w:t>
      </w:r>
    </w:p>
    <w:p w14:paraId="3E896DDF"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w:t>
      </w:r>
    </w:p>
    <w:p w14:paraId="3948E6B1"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#sequence length after filtering</w:t>
      </w:r>
    </w:p>
    <w:p w14:paraId="3CC6F69B" w14:textId="77777777" w:rsidR="000548AD" w:rsidRPr="00433896"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w:t>
      </w:r>
      <w:proofErr w:type="spellStart"/>
      <w:r w:rsidRPr="00433896">
        <w:rPr>
          <w:rFonts w:ascii="Courier New" w:hAnsi="Courier New" w:cs="Courier New"/>
          <w:sz w:val="18"/>
          <w:szCs w:val="18"/>
          <w:highlight w:val="yellow"/>
        </w:rPr>
        <w:t>histo_filtered</w:t>
      </w:r>
      <w:proofErr w:type="spellEnd"/>
      <w:r w:rsidRPr="00433896">
        <w:rPr>
          <w:rFonts w:ascii="Courier New" w:hAnsi="Courier New" w:cs="Courier New"/>
          <w:sz w:val="18"/>
          <w:szCs w:val="18"/>
          <w:highlight w:val="yellow"/>
        </w:rPr>
        <w:t xml:space="preserve"> &lt;- hist(lens, 100, main = paste(run, "filtered"))</w:t>
      </w:r>
    </w:p>
    <w:p w14:paraId="37EF7E23" w14:textId="77777777" w:rsidR="000548AD" w:rsidRDefault="000548AD" w:rsidP="000548AD">
      <w:pPr>
        <w:spacing w:after="0"/>
        <w:rPr>
          <w:rFonts w:ascii="Courier New" w:hAnsi="Courier New" w:cs="Courier New"/>
          <w:sz w:val="18"/>
          <w:szCs w:val="18"/>
        </w:rPr>
      </w:pPr>
      <w:r w:rsidRPr="00433896">
        <w:rPr>
          <w:rFonts w:ascii="Courier New" w:hAnsi="Courier New" w:cs="Courier New"/>
          <w:sz w:val="18"/>
          <w:szCs w:val="18"/>
        </w:rPr>
        <w:t xml:space="preserve">  assign(paste(run, "</w:t>
      </w:r>
      <w:proofErr w:type="spellStart"/>
      <w:r w:rsidRPr="00433896">
        <w:rPr>
          <w:rFonts w:ascii="Courier New" w:hAnsi="Courier New" w:cs="Courier New"/>
          <w:sz w:val="18"/>
          <w:szCs w:val="18"/>
        </w:rPr>
        <w:t>histo_filtered</w:t>
      </w:r>
      <w:proofErr w:type="spellEnd"/>
      <w:r w:rsidRPr="00433896">
        <w:rPr>
          <w:rFonts w:ascii="Courier New" w:hAnsi="Courier New" w:cs="Courier New"/>
          <w:sz w:val="18"/>
          <w:szCs w:val="18"/>
        </w:rPr>
        <w:t xml:space="preserve">", </w:t>
      </w:r>
      <w:proofErr w:type="spellStart"/>
      <w:r w:rsidRPr="00433896">
        <w:rPr>
          <w:rFonts w:ascii="Courier New" w:hAnsi="Courier New" w:cs="Courier New"/>
          <w:sz w:val="18"/>
          <w:szCs w:val="18"/>
        </w:rPr>
        <w:t>sep</w:t>
      </w:r>
      <w:proofErr w:type="spellEnd"/>
      <w:r w:rsidRPr="00433896">
        <w:rPr>
          <w:rFonts w:ascii="Courier New" w:hAnsi="Courier New" w:cs="Courier New"/>
          <w:sz w:val="18"/>
          <w:szCs w:val="18"/>
        </w:rPr>
        <w:t xml:space="preserve">="_"), </w:t>
      </w:r>
      <w:proofErr w:type="spellStart"/>
      <w:r w:rsidRPr="00433896">
        <w:rPr>
          <w:rFonts w:ascii="Courier New" w:hAnsi="Courier New" w:cs="Courier New"/>
          <w:sz w:val="18"/>
          <w:szCs w:val="18"/>
        </w:rPr>
        <w:t>histo_filtered</w:t>
      </w:r>
      <w:proofErr w:type="spellEnd"/>
      <w:r w:rsidRPr="00433896">
        <w:rPr>
          <w:rFonts w:ascii="Courier New" w:hAnsi="Courier New" w:cs="Courier New"/>
          <w:sz w:val="18"/>
          <w:szCs w:val="18"/>
        </w:rPr>
        <w:t>)</w:t>
      </w:r>
    </w:p>
    <w:p w14:paraId="79C6D8C8" w14:textId="77777777" w:rsidR="000548AD" w:rsidRDefault="000548AD" w:rsidP="000548AD">
      <w:pPr>
        <w:spacing w:after="0"/>
        <w:rPr>
          <w:rFonts w:ascii="Courier New" w:hAnsi="Courier New" w:cs="Courier New"/>
          <w:sz w:val="18"/>
          <w:szCs w:val="18"/>
        </w:rPr>
      </w:pPr>
    </w:p>
    <w:p w14:paraId="5C776937" w14:textId="60D40989" w:rsidR="000548AD" w:rsidRDefault="000548AD" w:rsidP="000548AD">
      <w:pPr>
        <w:spacing w:after="0"/>
      </w:pPr>
      <w:r>
        <w:t xml:space="preserve">So, the plots use the same </w:t>
      </w:r>
      <w:ins w:id="362" w:author="Modestou, Modestos A [AGRON]" w:date="2025-05-02T00:14:00Z" w16du:dateUtc="2025-05-02T05:14:00Z">
        <w:r w:rsidR="00CE0B26">
          <w:t>'</w:t>
        </w:r>
      </w:ins>
      <w:del w:id="363" w:author="Modestou, Modestos A [AGRON]" w:date="2025-05-02T00:14:00Z" w16du:dateUtc="2025-05-02T05:14:00Z">
        <w:r w:rsidDel="00CE0B26">
          <w:delText>‘</w:delText>
        </w:r>
      </w:del>
      <w:r>
        <w:t>lens</w:t>
      </w:r>
      <w:ins w:id="364" w:author="Modestou, Modestos A [AGRON]" w:date="2025-05-02T00:14:00Z" w16du:dateUtc="2025-05-02T05:14:00Z">
        <w:r w:rsidR="00CE0B26">
          <w:t>'</w:t>
        </w:r>
      </w:ins>
      <w:del w:id="365" w:author="Modestou, Modestos A [AGRON]" w:date="2025-05-02T00:14:00Z" w16du:dateUtc="2025-05-02T05:14:00Z">
        <w:r w:rsidDel="00CE0B26">
          <w:delText>’</w:delText>
        </w:r>
      </w:del>
      <w:r>
        <w:t xml:space="preserve"> variable to make the plots, showing them as the same (both from the unfiltered data).</w:t>
      </w:r>
    </w:p>
    <w:p w14:paraId="6C0C46DC" w14:textId="77777777" w:rsidR="000548AD" w:rsidRDefault="000548AD" w:rsidP="000548AD">
      <w:pPr>
        <w:spacing w:after="0"/>
      </w:pPr>
    </w:p>
    <w:p w14:paraId="2E0744A2" w14:textId="77777777" w:rsidR="000548AD" w:rsidRDefault="000548AD" w:rsidP="000548AD">
      <w:pPr>
        <w:spacing w:after="0"/>
      </w:pPr>
      <w:r>
        <w:t>Some other things:</w:t>
      </w:r>
    </w:p>
    <w:p w14:paraId="67E0C51A" w14:textId="27A763A9" w:rsidR="000548AD" w:rsidRDefault="000548AD" w:rsidP="000548AD">
      <w:pPr>
        <w:spacing w:after="0"/>
      </w:pPr>
      <w:r>
        <w:rPr>
          <w:noProof/>
        </w:rPr>
        <mc:AlternateContent>
          <mc:Choice Requires="wps">
            <w:drawing>
              <wp:anchor distT="0" distB="0" distL="114300" distR="114300" simplePos="0" relativeHeight="251664384" behindDoc="0" locked="0" layoutInCell="1" allowOverlap="1" wp14:anchorId="5BA724E8" wp14:editId="753C6D07">
                <wp:simplePos x="0" y="0"/>
                <wp:positionH relativeFrom="column">
                  <wp:posOffset>4046220</wp:posOffset>
                </wp:positionH>
                <wp:positionV relativeFrom="paragraph">
                  <wp:posOffset>121920</wp:posOffset>
                </wp:positionV>
                <wp:extent cx="1676400" cy="739140"/>
                <wp:effectExtent l="0" t="0" r="19050" b="22860"/>
                <wp:wrapNone/>
                <wp:docPr id="1957034617" name="Text Box 6"/>
                <wp:cNvGraphicFramePr/>
                <a:graphic xmlns:a="http://schemas.openxmlformats.org/drawingml/2006/main">
                  <a:graphicData uri="http://schemas.microsoft.com/office/word/2010/wordprocessingShape">
                    <wps:wsp>
                      <wps:cNvSpPr txBox="1"/>
                      <wps:spPr>
                        <a:xfrm>
                          <a:off x="0" y="0"/>
                          <a:ext cx="1676400" cy="739140"/>
                        </a:xfrm>
                        <a:prstGeom prst="rect">
                          <a:avLst/>
                        </a:prstGeom>
                        <a:solidFill>
                          <a:schemeClr val="lt1"/>
                        </a:solidFill>
                        <a:ln w="6350">
                          <a:solidFill>
                            <a:prstClr val="black"/>
                          </a:solidFill>
                        </a:ln>
                      </wps:spPr>
                      <wps:txbx>
                        <w:txbxContent>
                          <w:p w14:paraId="7FE2A298" w14:textId="39BC144B" w:rsidR="000548AD" w:rsidRDefault="000548AD">
                            <w:r>
                              <w:t>It was necessary to change vector to list to make it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A724E8" id="Text Box 6" o:spid="_x0000_s1028" type="#_x0000_t202" style="position:absolute;margin-left:318.6pt;margin-top:9.6pt;width:132pt;height:58.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" fillcolor="white [3201]" strokeweight=".5pt">
                <v:textbox>
                  <w:txbxContent>
                    <w:p w14:paraId="7FE2A298" w14:textId="39BC144B" w:rsidR="000548AD" w:rsidRDefault="000548AD">
                      <w:r>
                        <w:t>It was necessary to change vector to list to make it run.</w:t>
                      </w:r>
                    </w:p>
                  </w:txbxContent>
                </v:textbox>
              </v:shape>
            </w:pict>
          </mc:Fallback>
        </mc:AlternateContent>
      </w:r>
      <w:r>
        <w:t>The original code has:</w:t>
      </w:r>
    </w:p>
    <w:p w14:paraId="34F676E0" w14:textId="12F8981C" w:rsidR="000548AD" w:rsidRPr="00433896" w:rsidRDefault="000548AD" w:rsidP="000548AD">
      <w:pPr>
        <w:spacing w:after="0"/>
        <w:ind w:left="720"/>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62336" behindDoc="0" locked="0" layoutInCell="1" allowOverlap="1" wp14:anchorId="65F03699" wp14:editId="7BDB85D1">
                <wp:simplePos x="0" y="0"/>
                <wp:positionH relativeFrom="column">
                  <wp:posOffset>1440180</wp:posOffset>
                </wp:positionH>
                <wp:positionV relativeFrom="paragraph">
                  <wp:posOffset>96520</wp:posOffset>
                </wp:positionV>
                <wp:extent cx="2613660" cy="152400"/>
                <wp:effectExtent l="0" t="0" r="34290" b="19050"/>
                <wp:wrapNone/>
                <wp:docPr id="1360832963" name="Straight Connector 4"/>
                <wp:cNvGraphicFramePr/>
                <a:graphic xmlns:a="http://schemas.openxmlformats.org/drawingml/2006/main">
                  <a:graphicData uri="http://schemas.microsoft.com/office/word/2010/wordprocessingShape">
                    <wps:wsp>
                      <wps:cNvCnPr/>
                      <wps:spPr>
                        <a:xfrm>
                          <a:off x="0" y="0"/>
                          <a:ext cx="2613660" cy="152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D8304"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4pt,7.6pt" to="319.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" strokecolor="#156082 [3204]" strokeweight="1.5pt">
                <v:stroke joinstyle="miter"/>
              </v:line>
            </w:pict>
          </mc:Fallback>
        </mc:AlternateContent>
      </w:r>
      <w:r w:rsidRPr="00433896">
        <w:rPr>
          <w:rFonts w:ascii="Courier New" w:hAnsi="Courier New" w:cs="Courier New"/>
          <w:sz w:val="18"/>
          <w:szCs w:val="18"/>
        </w:rPr>
        <w:t xml:space="preserve">dd &lt;- </w:t>
      </w:r>
      <w:r w:rsidRPr="000548AD">
        <w:rPr>
          <w:rFonts w:ascii="Courier New" w:hAnsi="Courier New" w:cs="Courier New"/>
          <w:sz w:val="18"/>
          <w:szCs w:val="18"/>
          <w:highlight w:val="yellow"/>
        </w:rPr>
        <w:t>vector()</w:t>
      </w:r>
      <w:r w:rsidRPr="00433896">
        <w:rPr>
          <w:rFonts w:ascii="Courier New" w:hAnsi="Courier New" w:cs="Courier New"/>
          <w:sz w:val="18"/>
          <w:szCs w:val="18"/>
        </w:rPr>
        <w:t xml:space="preserve"> </w:t>
      </w:r>
    </w:p>
    <w:p w14:paraId="6E3B2F96" w14:textId="77777777" w:rsidR="000548AD" w:rsidRPr="00433896" w:rsidRDefault="000548AD" w:rsidP="000548AD">
      <w:pPr>
        <w:spacing w:after="0"/>
        <w:ind w:left="720"/>
        <w:rPr>
          <w:rFonts w:ascii="Courier New" w:hAnsi="Courier New" w:cs="Courier New"/>
          <w:sz w:val="18"/>
          <w:szCs w:val="18"/>
        </w:rPr>
      </w:pPr>
      <w:r w:rsidRPr="00433896">
        <w:rPr>
          <w:rFonts w:ascii="Courier New" w:hAnsi="Courier New" w:cs="Courier New"/>
          <w:sz w:val="18"/>
          <w:szCs w:val="18"/>
        </w:rPr>
        <w:t>for(</w:t>
      </w:r>
      <w:proofErr w:type="spellStart"/>
      <w:r w:rsidRPr="00433896">
        <w:rPr>
          <w:rFonts w:ascii="Courier New" w:hAnsi="Courier New" w:cs="Courier New"/>
          <w:sz w:val="18"/>
          <w:szCs w:val="18"/>
        </w:rPr>
        <w:t>i</w:t>
      </w:r>
      <w:proofErr w:type="spellEnd"/>
      <w:r w:rsidRPr="00433896">
        <w:rPr>
          <w:rFonts w:ascii="Courier New" w:hAnsi="Courier New" w:cs="Courier New"/>
          <w:sz w:val="18"/>
          <w:szCs w:val="18"/>
        </w:rPr>
        <w:t xml:space="preserve"> in runs){ </w:t>
      </w:r>
    </w:p>
    <w:p w14:paraId="6F9D80E1" w14:textId="74B88760" w:rsidR="000548AD" w:rsidRPr="00433896" w:rsidRDefault="000548AD" w:rsidP="000548AD">
      <w:pPr>
        <w:spacing w:after="0"/>
        <w:ind w:left="720"/>
        <w:rPr>
          <w:rFonts w:ascii="Courier New" w:hAnsi="Courier New" w:cs="Courier New"/>
          <w:sz w:val="18"/>
          <w:szCs w:val="18"/>
        </w:rPr>
      </w:pPr>
      <w:r>
        <w:rPr>
          <w:rFonts w:ascii="Courier New" w:hAnsi="Courier New" w:cs="Courier New"/>
          <w:noProof/>
          <w:sz w:val="18"/>
          <w:szCs w:val="18"/>
        </w:rPr>
        <mc:AlternateContent>
          <mc:Choice Requires="wps">
            <w:drawing>
              <wp:anchor distT="0" distB="0" distL="114300" distR="114300" simplePos="0" relativeHeight="251663360" behindDoc="0" locked="0" layoutInCell="1" allowOverlap="1" wp14:anchorId="662E67C8" wp14:editId="5F7B4D68">
                <wp:simplePos x="0" y="0"/>
                <wp:positionH relativeFrom="column">
                  <wp:posOffset>1303020</wp:posOffset>
                </wp:positionH>
                <wp:positionV relativeFrom="paragraph">
                  <wp:posOffset>63500</wp:posOffset>
                </wp:positionV>
                <wp:extent cx="2743200" cy="731520"/>
                <wp:effectExtent l="0" t="0" r="19050" b="30480"/>
                <wp:wrapNone/>
                <wp:docPr id="962377954" name="Straight Connector 5"/>
                <wp:cNvGraphicFramePr/>
                <a:graphic xmlns:a="http://schemas.openxmlformats.org/drawingml/2006/main">
                  <a:graphicData uri="http://schemas.microsoft.com/office/word/2010/wordprocessingShape">
                    <wps:wsp>
                      <wps:cNvCnPr/>
                      <wps:spPr>
                        <a:xfrm flipV="1">
                          <a:off x="0" y="0"/>
                          <a:ext cx="2743200" cy="7315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94C47"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5pt" to="318.6pt,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" strokecolor="#156082 [3204]" strokeweight="1.5pt">
                <v:stroke joinstyle="miter"/>
              </v:line>
            </w:pict>
          </mc:Fallback>
        </mc:AlternateContent>
      </w:r>
      <w:r w:rsidRPr="00433896">
        <w:rPr>
          <w:rFonts w:ascii="Courier New" w:hAnsi="Courier New" w:cs="Courier New"/>
          <w:sz w:val="18"/>
          <w:szCs w:val="18"/>
        </w:rPr>
        <w:t>dd &lt;- c(dd, get(paste(</w:t>
      </w:r>
      <w:proofErr w:type="spellStart"/>
      <w:r w:rsidRPr="00433896">
        <w:rPr>
          <w:rFonts w:ascii="Courier New" w:hAnsi="Courier New" w:cs="Courier New"/>
          <w:sz w:val="18"/>
          <w:szCs w:val="18"/>
        </w:rPr>
        <w:t>i</w:t>
      </w:r>
      <w:proofErr w:type="spellEnd"/>
      <w:r w:rsidRPr="00433896">
        <w:rPr>
          <w:rFonts w:ascii="Courier New" w:hAnsi="Courier New" w:cs="Courier New"/>
          <w:sz w:val="18"/>
          <w:szCs w:val="18"/>
        </w:rPr>
        <w:t xml:space="preserve">, "_dd", </w:t>
      </w:r>
      <w:proofErr w:type="spellStart"/>
      <w:r w:rsidRPr="00433896">
        <w:rPr>
          <w:rFonts w:ascii="Courier New" w:hAnsi="Courier New" w:cs="Courier New"/>
          <w:sz w:val="18"/>
          <w:szCs w:val="18"/>
        </w:rPr>
        <w:t>sep</w:t>
      </w:r>
      <w:proofErr w:type="spellEnd"/>
      <w:r w:rsidRPr="00433896">
        <w:rPr>
          <w:rFonts w:ascii="Courier New" w:hAnsi="Courier New" w:cs="Courier New"/>
          <w:sz w:val="18"/>
          <w:szCs w:val="18"/>
        </w:rPr>
        <w:t xml:space="preserve">=""))) </w:t>
      </w:r>
    </w:p>
    <w:p w14:paraId="08662D74" w14:textId="77777777" w:rsidR="000548AD" w:rsidRPr="00433896" w:rsidRDefault="000548AD" w:rsidP="000548AD">
      <w:pPr>
        <w:spacing w:after="0"/>
        <w:ind w:left="720"/>
        <w:rPr>
          <w:rFonts w:ascii="Courier New" w:hAnsi="Courier New" w:cs="Courier New"/>
          <w:sz w:val="18"/>
          <w:szCs w:val="18"/>
        </w:rPr>
      </w:pPr>
      <w:r w:rsidRPr="00433896">
        <w:rPr>
          <w:rFonts w:ascii="Courier New" w:hAnsi="Courier New" w:cs="Courier New"/>
          <w:sz w:val="18"/>
          <w:szCs w:val="18"/>
        </w:rPr>
        <w:t>}</w:t>
      </w:r>
    </w:p>
    <w:p w14:paraId="52EA7C67" w14:textId="77777777" w:rsidR="000548AD" w:rsidRDefault="000548AD" w:rsidP="000548AD">
      <w:pPr>
        <w:spacing w:after="0"/>
      </w:pPr>
    </w:p>
    <w:p w14:paraId="08B35D47" w14:textId="19CA1669" w:rsidR="000548AD" w:rsidRDefault="000548AD" w:rsidP="000548AD">
      <w:pPr>
        <w:spacing w:after="0"/>
      </w:pPr>
      <w:r>
        <w:t xml:space="preserve">But </w:t>
      </w:r>
      <w:ins w:id="366" w:author="Modestou, Modestos A [AGRON]" w:date="2025-05-02T00:14:00Z" w16du:dateUtc="2025-05-02T05:14:00Z">
        <w:r w:rsidR="00CE0B26">
          <w:t>'</w:t>
        </w:r>
      </w:ins>
      <w:del w:id="367" w:author="Modestou, Modestos A [AGRON]" w:date="2025-05-02T00:14:00Z" w16du:dateUtc="2025-05-02T05:14:00Z">
        <w:r w:rsidDel="00CE0B26">
          <w:delText>‘</w:delText>
        </w:r>
      </w:del>
      <w:r>
        <w:t>c()</w:t>
      </w:r>
      <w:ins w:id="368" w:author="Modestou, Modestos A [AGRON]" w:date="2025-05-02T00:14:00Z" w16du:dateUtc="2025-05-02T05:14:00Z">
        <w:r w:rsidR="00CE0B26">
          <w:t>'</w:t>
        </w:r>
      </w:ins>
      <w:del w:id="369" w:author="Modestou, Modestos A [AGRON]" w:date="2025-05-02T00:14:00Z" w16du:dateUtc="2025-05-02T05:14:00Z">
        <w:r w:rsidDel="00CE0B26">
          <w:delText>’</w:delText>
        </w:r>
      </w:del>
      <w:r>
        <w:t xml:space="preserve"> </w:t>
      </w:r>
      <w:ins w:id="370" w:author="Modestou, Modestos A [AGRON]" w:date="2025-05-02T00:14:00Z" w16du:dateUtc="2025-05-02T05:14:00Z">
        <w:r w:rsidR="00CE0B26">
          <w:t>doesn't</w:t>
        </w:r>
      </w:ins>
      <w:del w:id="371" w:author="Modestou, Modestos A [AGRON]" w:date="2025-05-02T00:14:00Z" w16du:dateUtc="2025-05-02T05:14:00Z">
        <w:r w:rsidDel="00CE0B26">
          <w:delText>doesn’t</w:delText>
        </w:r>
      </w:del>
      <w:r>
        <w:t xml:space="preserve"> work.</w:t>
      </w:r>
      <w:ins w:id="372" w:author="Modestou, Modestos A [AGRON]" w:date="2025-05-02T00:14:00Z" w16du:dateUtc="2025-05-02T05:14:00Z">
        <w:r w:rsidR="00CE0B26">
          <w:t xml:space="preserve"> </w:t>
        </w:r>
      </w:ins>
      <w:del w:id="373" w:author="Modestou, Modestos A [AGRON]" w:date="2025-05-02T00:14:00Z" w16du:dateUtc="2025-05-02T05:14:00Z">
        <w:r w:rsidDel="00CE0B26">
          <w:delText xml:space="preserve">  </w:delText>
        </w:r>
      </w:del>
      <w:r>
        <w:t>Instead</w:t>
      </w:r>
      <w:ins w:id="374" w:author="Modestou, Modestos A [AGRON]" w:date="2025-05-02T00:04:00Z" w16du:dateUtc="2025-05-02T05:04:00Z">
        <w:r w:rsidR="00AC2817">
          <w:t>,</w:t>
        </w:r>
      </w:ins>
      <w:r>
        <w:t xml:space="preserve"> it needs to be a list:</w:t>
      </w:r>
    </w:p>
    <w:p w14:paraId="640E28CF" w14:textId="77777777" w:rsidR="000548AD" w:rsidRPr="00433896" w:rsidRDefault="000548AD" w:rsidP="000548AD">
      <w:pPr>
        <w:spacing w:after="0"/>
        <w:ind w:left="720"/>
        <w:rPr>
          <w:rFonts w:ascii="Courier New" w:hAnsi="Courier New" w:cs="Courier New"/>
          <w:sz w:val="18"/>
          <w:szCs w:val="18"/>
        </w:rPr>
      </w:pPr>
      <w:r w:rsidRPr="00433896">
        <w:rPr>
          <w:rFonts w:ascii="Courier New" w:hAnsi="Courier New" w:cs="Courier New"/>
          <w:sz w:val="18"/>
          <w:szCs w:val="18"/>
        </w:rPr>
        <w:t xml:space="preserve">dd &lt;- </w:t>
      </w:r>
      <w:r w:rsidRPr="000548AD">
        <w:rPr>
          <w:rFonts w:ascii="Courier New" w:hAnsi="Courier New" w:cs="Courier New"/>
          <w:sz w:val="18"/>
          <w:szCs w:val="18"/>
          <w:highlight w:val="yellow"/>
        </w:rPr>
        <w:t>list()</w:t>
      </w:r>
      <w:r w:rsidRPr="00433896">
        <w:rPr>
          <w:rFonts w:ascii="Courier New" w:hAnsi="Courier New" w:cs="Courier New"/>
          <w:sz w:val="18"/>
          <w:szCs w:val="18"/>
        </w:rPr>
        <w:t xml:space="preserve"> </w:t>
      </w:r>
    </w:p>
    <w:p w14:paraId="0E407A00" w14:textId="77777777" w:rsidR="000548AD" w:rsidRPr="00433896" w:rsidRDefault="000548AD" w:rsidP="000548AD">
      <w:pPr>
        <w:spacing w:after="0"/>
        <w:ind w:left="720"/>
        <w:rPr>
          <w:rFonts w:ascii="Courier New" w:hAnsi="Courier New" w:cs="Courier New"/>
          <w:sz w:val="18"/>
          <w:szCs w:val="18"/>
        </w:rPr>
      </w:pPr>
      <w:r w:rsidRPr="00433896">
        <w:rPr>
          <w:rFonts w:ascii="Courier New" w:hAnsi="Courier New" w:cs="Courier New"/>
          <w:sz w:val="18"/>
          <w:szCs w:val="18"/>
        </w:rPr>
        <w:t>for(</w:t>
      </w:r>
      <w:proofErr w:type="spellStart"/>
      <w:r w:rsidRPr="00433896">
        <w:rPr>
          <w:rFonts w:ascii="Courier New" w:hAnsi="Courier New" w:cs="Courier New"/>
          <w:sz w:val="18"/>
          <w:szCs w:val="18"/>
        </w:rPr>
        <w:t>i</w:t>
      </w:r>
      <w:proofErr w:type="spellEnd"/>
      <w:r w:rsidRPr="00433896">
        <w:rPr>
          <w:rFonts w:ascii="Courier New" w:hAnsi="Courier New" w:cs="Courier New"/>
          <w:sz w:val="18"/>
          <w:szCs w:val="18"/>
        </w:rPr>
        <w:t xml:space="preserve"> in runs){ </w:t>
      </w:r>
    </w:p>
    <w:p w14:paraId="5A94FB95" w14:textId="77777777" w:rsidR="000548AD" w:rsidRPr="00433896" w:rsidRDefault="000548AD" w:rsidP="000548AD">
      <w:pPr>
        <w:spacing w:after="0"/>
        <w:ind w:left="720"/>
        <w:rPr>
          <w:rFonts w:ascii="Courier New" w:hAnsi="Courier New" w:cs="Courier New"/>
          <w:sz w:val="18"/>
          <w:szCs w:val="18"/>
        </w:rPr>
      </w:pPr>
      <w:r w:rsidRPr="00433896">
        <w:rPr>
          <w:rFonts w:ascii="Courier New" w:hAnsi="Courier New" w:cs="Courier New"/>
          <w:sz w:val="18"/>
          <w:szCs w:val="18"/>
        </w:rPr>
        <w:t>dd[[</w:t>
      </w:r>
      <w:proofErr w:type="spellStart"/>
      <w:r w:rsidRPr="00433896">
        <w:rPr>
          <w:rFonts w:ascii="Courier New" w:hAnsi="Courier New" w:cs="Courier New"/>
          <w:sz w:val="18"/>
          <w:szCs w:val="18"/>
        </w:rPr>
        <w:t>i</w:t>
      </w:r>
      <w:proofErr w:type="spellEnd"/>
      <w:r w:rsidRPr="00433896">
        <w:rPr>
          <w:rFonts w:ascii="Courier New" w:hAnsi="Courier New" w:cs="Courier New"/>
          <w:sz w:val="18"/>
          <w:szCs w:val="18"/>
        </w:rPr>
        <w:t>]] &lt;- get(paste(</w:t>
      </w:r>
      <w:proofErr w:type="spellStart"/>
      <w:r w:rsidRPr="00433896">
        <w:rPr>
          <w:rFonts w:ascii="Courier New" w:hAnsi="Courier New" w:cs="Courier New"/>
          <w:sz w:val="18"/>
          <w:szCs w:val="18"/>
        </w:rPr>
        <w:t>i</w:t>
      </w:r>
      <w:proofErr w:type="spellEnd"/>
      <w:r w:rsidRPr="00433896">
        <w:rPr>
          <w:rFonts w:ascii="Courier New" w:hAnsi="Courier New" w:cs="Courier New"/>
          <w:sz w:val="18"/>
          <w:szCs w:val="18"/>
        </w:rPr>
        <w:t xml:space="preserve">, "_dd", </w:t>
      </w:r>
      <w:proofErr w:type="spellStart"/>
      <w:r w:rsidRPr="00433896">
        <w:rPr>
          <w:rFonts w:ascii="Courier New" w:hAnsi="Courier New" w:cs="Courier New"/>
          <w:sz w:val="18"/>
          <w:szCs w:val="18"/>
        </w:rPr>
        <w:t>sep</w:t>
      </w:r>
      <w:proofErr w:type="spellEnd"/>
      <w:r w:rsidRPr="00433896">
        <w:rPr>
          <w:rFonts w:ascii="Courier New" w:hAnsi="Courier New" w:cs="Courier New"/>
          <w:sz w:val="18"/>
          <w:szCs w:val="18"/>
        </w:rPr>
        <w:t xml:space="preserve">="")) </w:t>
      </w:r>
    </w:p>
    <w:p w14:paraId="1DBCFDDE" w14:textId="77777777" w:rsidR="000548AD" w:rsidRDefault="000548AD"/>
    <w:sectPr w:rsidR="00054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035C"/>
    <w:multiLevelType w:val="multilevel"/>
    <w:tmpl w:val="0E4CE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C5D5F"/>
    <w:multiLevelType w:val="multilevel"/>
    <w:tmpl w:val="948C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7531"/>
    <w:multiLevelType w:val="multilevel"/>
    <w:tmpl w:val="3452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4B08EF"/>
    <w:multiLevelType w:val="multilevel"/>
    <w:tmpl w:val="BF56D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65A8B"/>
    <w:multiLevelType w:val="multilevel"/>
    <w:tmpl w:val="9626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E4AF5"/>
    <w:multiLevelType w:val="multilevel"/>
    <w:tmpl w:val="AC84C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86435">
    <w:abstractNumId w:val="2"/>
  </w:num>
  <w:num w:numId="2" w16cid:durableId="1274173722">
    <w:abstractNumId w:val="4"/>
  </w:num>
  <w:num w:numId="3" w16cid:durableId="971519441">
    <w:abstractNumId w:val="0"/>
  </w:num>
  <w:num w:numId="4" w16cid:durableId="1131627561">
    <w:abstractNumId w:val="3"/>
  </w:num>
  <w:num w:numId="5" w16cid:durableId="1084112401">
    <w:abstractNumId w:val="1"/>
  </w:num>
  <w:num w:numId="6" w16cid:durableId="17337739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destou, Modestos A [AGRON]">
    <w15:presenceInfo w15:providerId="AD" w15:userId="S::modestou@iastate.edu::1eb14951-7942-4051-b572-e1f638d10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AD"/>
    <w:rsid w:val="000548AD"/>
    <w:rsid w:val="000D1D96"/>
    <w:rsid w:val="007F3EE4"/>
    <w:rsid w:val="0093110A"/>
    <w:rsid w:val="00A672B5"/>
    <w:rsid w:val="00AC2817"/>
    <w:rsid w:val="00AE6E2A"/>
    <w:rsid w:val="00BC6C13"/>
    <w:rsid w:val="00CE0B26"/>
    <w:rsid w:val="00F51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23087"/>
  <w15:chartTrackingRefBased/>
  <w15:docId w15:val="{A60F5D77-8B99-4CA5-ABC5-C90BBBD2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AD"/>
  </w:style>
  <w:style w:type="paragraph" w:styleId="Heading1">
    <w:name w:val="heading 1"/>
    <w:basedOn w:val="Normal"/>
    <w:next w:val="Normal"/>
    <w:link w:val="Heading1Char"/>
    <w:uiPriority w:val="9"/>
    <w:qFormat/>
    <w:rsid w:val="00054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4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4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8AD"/>
    <w:rPr>
      <w:rFonts w:eastAsiaTheme="majorEastAsia" w:cstheme="majorBidi"/>
      <w:color w:val="272727" w:themeColor="text1" w:themeTint="D8"/>
    </w:rPr>
  </w:style>
  <w:style w:type="paragraph" w:styleId="Title">
    <w:name w:val="Title"/>
    <w:basedOn w:val="Normal"/>
    <w:next w:val="Normal"/>
    <w:link w:val="TitleChar"/>
    <w:uiPriority w:val="10"/>
    <w:qFormat/>
    <w:rsid w:val="00054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8AD"/>
    <w:pPr>
      <w:spacing w:before="160"/>
      <w:jc w:val="center"/>
    </w:pPr>
    <w:rPr>
      <w:i/>
      <w:iCs/>
      <w:color w:val="404040" w:themeColor="text1" w:themeTint="BF"/>
    </w:rPr>
  </w:style>
  <w:style w:type="character" w:customStyle="1" w:styleId="QuoteChar">
    <w:name w:val="Quote Char"/>
    <w:basedOn w:val="DefaultParagraphFont"/>
    <w:link w:val="Quote"/>
    <w:uiPriority w:val="29"/>
    <w:rsid w:val="000548AD"/>
    <w:rPr>
      <w:i/>
      <w:iCs/>
      <w:color w:val="404040" w:themeColor="text1" w:themeTint="BF"/>
    </w:rPr>
  </w:style>
  <w:style w:type="paragraph" w:styleId="ListParagraph">
    <w:name w:val="List Paragraph"/>
    <w:basedOn w:val="Normal"/>
    <w:uiPriority w:val="34"/>
    <w:qFormat/>
    <w:rsid w:val="000548AD"/>
    <w:pPr>
      <w:ind w:left="720"/>
      <w:contextualSpacing/>
    </w:pPr>
  </w:style>
  <w:style w:type="character" w:styleId="IntenseEmphasis">
    <w:name w:val="Intense Emphasis"/>
    <w:basedOn w:val="DefaultParagraphFont"/>
    <w:uiPriority w:val="21"/>
    <w:qFormat/>
    <w:rsid w:val="000548AD"/>
    <w:rPr>
      <w:i/>
      <w:iCs/>
      <w:color w:val="0F4761" w:themeColor="accent1" w:themeShade="BF"/>
    </w:rPr>
  </w:style>
  <w:style w:type="paragraph" w:styleId="IntenseQuote">
    <w:name w:val="Intense Quote"/>
    <w:basedOn w:val="Normal"/>
    <w:next w:val="Normal"/>
    <w:link w:val="IntenseQuoteChar"/>
    <w:uiPriority w:val="30"/>
    <w:qFormat/>
    <w:rsid w:val="00054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8AD"/>
    <w:rPr>
      <w:i/>
      <w:iCs/>
      <w:color w:val="0F4761" w:themeColor="accent1" w:themeShade="BF"/>
    </w:rPr>
  </w:style>
  <w:style w:type="character" w:styleId="IntenseReference">
    <w:name w:val="Intense Reference"/>
    <w:basedOn w:val="DefaultParagraphFont"/>
    <w:uiPriority w:val="32"/>
    <w:qFormat/>
    <w:rsid w:val="000548AD"/>
    <w:rPr>
      <w:b/>
      <w:bCs/>
      <w:smallCaps/>
      <w:color w:val="0F4761" w:themeColor="accent1" w:themeShade="BF"/>
      <w:spacing w:val="5"/>
    </w:rPr>
  </w:style>
  <w:style w:type="character" w:styleId="Hyperlink">
    <w:name w:val="Hyperlink"/>
    <w:basedOn w:val="DefaultParagraphFont"/>
    <w:uiPriority w:val="99"/>
    <w:unhideWhenUsed/>
    <w:rsid w:val="000548AD"/>
    <w:rPr>
      <w:color w:val="0000FF"/>
      <w:u w:val="single"/>
    </w:rPr>
  </w:style>
  <w:style w:type="character" w:styleId="CommentReference">
    <w:name w:val="annotation reference"/>
    <w:basedOn w:val="DefaultParagraphFont"/>
    <w:uiPriority w:val="99"/>
    <w:semiHidden/>
    <w:unhideWhenUsed/>
    <w:rsid w:val="000548AD"/>
    <w:rPr>
      <w:sz w:val="16"/>
      <w:szCs w:val="16"/>
    </w:rPr>
  </w:style>
  <w:style w:type="paragraph" w:styleId="CommentText">
    <w:name w:val="annotation text"/>
    <w:basedOn w:val="Normal"/>
    <w:link w:val="CommentTextChar"/>
    <w:uiPriority w:val="99"/>
    <w:unhideWhenUsed/>
    <w:rsid w:val="000548AD"/>
    <w:pPr>
      <w:spacing w:line="240" w:lineRule="auto"/>
    </w:pPr>
    <w:rPr>
      <w:sz w:val="20"/>
      <w:szCs w:val="20"/>
    </w:rPr>
  </w:style>
  <w:style w:type="character" w:customStyle="1" w:styleId="CommentTextChar">
    <w:name w:val="Comment Text Char"/>
    <w:basedOn w:val="DefaultParagraphFont"/>
    <w:link w:val="CommentText"/>
    <w:uiPriority w:val="99"/>
    <w:rsid w:val="000548AD"/>
    <w:rPr>
      <w:sz w:val="20"/>
      <w:szCs w:val="20"/>
    </w:rPr>
  </w:style>
  <w:style w:type="paragraph" w:styleId="Revision">
    <w:name w:val="Revision"/>
    <w:hidden/>
    <w:uiPriority w:val="99"/>
    <w:semiHidden/>
    <w:rsid w:val="00AE6E2A"/>
    <w:pPr>
      <w:spacing w:after="0" w:line="240" w:lineRule="auto"/>
    </w:pPr>
  </w:style>
  <w:style w:type="character" w:customStyle="1" w:styleId="apple-converted-space">
    <w:name w:val="apple-converted-space"/>
    <w:basedOn w:val="DefaultParagraphFont"/>
    <w:rsid w:val="00931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bi.ac.uk/ena/data/view/PRJEB56590" TargetMode="External"/><Relationship Id="rId3" Type="http://schemas.openxmlformats.org/officeDocument/2006/relationships/settings" Target="settings.xml"/><Relationship Id="rId7" Type="http://schemas.openxmlformats.org/officeDocument/2006/relationships/hyperlink" Target="https://www.ebi.ac.uk/ena/data/view/PRJEB535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bi.ac.uk/ena" TargetMode="External"/><Relationship Id="rId11" Type="http://schemas.microsoft.com/office/2011/relationships/people" Target="people.xml"/><Relationship Id="rId5" Type="http://schemas.openxmlformats.org/officeDocument/2006/relationships/hyperlink" Target="https://doi.org/10.1038/s41564-023-01520-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MI-Basel/Lutz_et_al_Predicting_crop_y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218273-4B80-0547-9AA6-CE5969EBEC6F}">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77</TotalTime>
  <Pages>8</Pages>
  <Words>2785</Words>
  <Characters>17492</Characters>
  <Application>Microsoft Office Word</Application>
  <DocSecurity>0</DocSecurity>
  <Lines>249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Sadiya [COM S]</dc:creator>
  <cp:keywords/>
  <dc:description/>
  <cp:lastModifiedBy>Modestou, Modestos A [AGRON]</cp:lastModifiedBy>
  <cp:revision>21</cp:revision>
  <dcterms:created xsi:type="dcterms:W3CDTF">2025-04-29T15:15:00Z</dcterms:created>
  <dcterms:modified xsi:type="dcterms:W3CDTF">2025-05-03T11:05:00Z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documentId_3473</vt:lpwstr>
  </property>
  <property fmtid="{D5CDD505-2E9C-101B-9397-08002B2CF9AE}" pid="3" name="grammarly_documentContext">
    <vt:lpwstr>{"goals":[],"domain":"general","emotions":[],"dialect":"american"}</vt:lpwstr>
  </property>
</Properties>
</file>